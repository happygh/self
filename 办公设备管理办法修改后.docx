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98" w:rsidRDefault="00290098" w:rsidP="00371884">
      <w:pPr>
        <w:spacing w:line="600" w:lineRule="exact"/>
        <w:jc w:val="center"/>
        <w:rPr>
          <w:rFonts w:ascii="方正小标宋简体" w:eastAsia="方正小标宋简体" w:hAnsi="微软雅黑" w:hint="eastAsia"/>
          <w:b/>
          <w:sz w:val="44"/>
          <w:szCs w:val="44"/>
        </w:rPr>
      </w:pPr>
    </w:p>
    <w:p w:rsidR="00371884" w:rsidRDefault="00371884" w:rsidP="00371884">
      <w:pPr>
        <w:spacing w:line="600" w:lineRule="exact"/>
        <w:jc w:val="center"/>
        <w:rPr>
          <w:rFonts w:ascii="方正小标宋简体" w:eastAsia="方正小标宋简体" w:hAnsi="微软雅黑"/>
          <w:b/>
          <w:sz w:val="44"/>
          <w:szCs w:val="44"/>
        </w:rPr>
      </w:pPr>
      <w:r>
        <w:rPr>
          <w:rFonts w:ascii="方正小标宋简体" w:eastAsia="方正小标宋简体" w:hAnsi="微软雅黑" w:hint="eastAsia"/>
          <w:b/>
          <w:sz w:val="44"/>
          <w:szCs w:val="44"/>
        </w:rPr>
        <w:t>湖南省天然气管网有限公司</w:t>
      </w:r>
    </w:p>
    <w:p w:rsidR="00D61D2A" w:rsidRPr="00371884" w:rsidRDefault="000D2172" w:rsidP="00371884">
      <w:pPr>
        <w:spacing w:line="600" w:lineRule="exact"/>
        <w:jc w:val="center"/>
        <w:rPr>
          <w:rFonts w:ascii="方正小标宋简体" w:eastAsia="方正小标宋简体" w:hAnsi="微软雅黑"/>
          <w:b/>
          <w:sz w:val="44"/>
          <w:szCs w:val="44"/>
        </w:rPr>
      </w:pPr>
      <w:r>
        <w:rPr>
          <w:rFonts w:ascii="方正小标宋简体" w:eastAsia="方正小标宋简体" w:hAnsi="微软雅黑" w:hint="eastAsia"/>
          <w:b/>
          <w:sz w:val="44"/>
          <w:szCs w:val="44"/>
        </w:rPr>
        <w:t xml:space="preserve"> </w:t>
      </w:r>
      <w:r w:rsidR="00837782" w:rsidRPr="00371884">
        <w:rPr>
          <w:rFonts w:ascii="方正小标宋简体" w:eastAsia="方正小标宋简体" w:hAnsi="微软雅黑" w:hint="eastAsia"/>
          <w:b/>
          <w:sz w:val="44"/>
          <w:szCs w:val="44"/>
        </w:rPr>
        <w:t>办公设备管理</w:t>
      </w:r>
      <w:r w:rsidR="00170109">
        <w:rPr>
          <w:rFonts w:ascii="方正小标宋简体" w:eastAsia="方正小标宋简体" w:hAnsi="微软雅黑" w:hint="eastAsia"/>
          <w:b/>
          <w:sz w:val="44"/>
          <w:szCs w:val="44"/>
        </w:rPr>
        <w:t>办法</w:t>
      </w:r>
      <w:r w:rsidR="00BF2A80">
        <w:rPr>
          <w:rFonts w:ascii="方正小标宋简体" w:eastAsia="方正小标宋简体" w:hAnsi="微软雅黑" w:hint="eastAsia"/>
          <w:b/>
          <w:sz w:val="44"/>
          <w:szCs w:val="44"/>
        </w:rPr>
        <w:t>(试行)</w:t>
      </w:r>
    </w:p>
    <w:p w:rsidR="00837782" w:rsidRPr="00FC2044" w:rsidRDefault="00837782">
      <w:pPr>
        <w:rPr>
          <w:rFonts w:asciiTheme="minorEastAsia" w:hAnsiTheme="minorEastAsia"/>
        </w:rPr>
      </w:pPr>
    </w:p>
    <w:p w:rsidR="00837782" w:rsidRPr="00D91ECE" w:rsidRDefault="00837782" w:rsidP="00E03F4D">
      <w:pPr>
        <w:spacing w:line="580" w:lineRule="exact"/>
        <w:rPr>
          <w:rFonts w:asciiTheme="minorEastAsia" w:hAnsiTheme="minorEastAsia"/>
          <w:sz w:val="24"/>
          <w:szCs w:val="24"/>
        </w:rPr>
      </w:pPr>
    </w:p>
    <w:p w:rsidR="00D876B8" w:rsidRPr="00D876B8" w:rsidRDefault="00837782" w:rsidP="00E03F4D">
      <w:pPr>
        <w:pStyle w:val="a3"/>
        <w:numPr>
          <w:ilvl w:val="0"/>
          <w:numId w:val="24"/>
        </w:numPr>
        <w:spacing w:line="580" w:lineRule="exact"/>
        <w:ind w:firstLineChars="0"/>
        <w:jc w:val="center"/>
        <w:rPr>
          <w:rFonts w:ascii="仿宋_GB2312" w:eastAsia="仿宋_GB2312" w:hAnsiTheme="minorEastAsia"/>
          <w:b/>
          <w:sz w:val="32"/>
          <w:szCs w:val="32"/>
        </w:rPr>
      </w:pPr>
      <w:r w:rsidRPr="00D876B8">
        <w:rPr>
          <w:rFonts w:ascii="仿宋_GB2312" w:eastAsia="仿宋_GB2312" w:hAnsiTheme="minorEastAsia" w:hint="eastAsia"/>
          <w:b/>
          <w:sz w:val="32"/>
          <w:szCs w:val="32"/>
        </w:rPr>
        <w:t>总</w:t>
      </w:r>
      <w:r w:rsidR="009043FC" w:rsidRPr="00D876B8">
        <w:rPr>
          <w:rFonts w:ascii="仿宋_GB2312" w:eastAsia="仿宋_GB2312" w:hAnsiTheme="minorEastAsia" w:hint="eastAsia"/>
          <w:b/>
          <w:sz w:val="32"/>
          <w:szCs w:val="32"/>
        </w:rPr>
        <w:t xml:space="preserve">  </w:t>
      </w:r>
      <w:r w:rsidRPr="00D876B8">
        <w:rPr>
          <w:rFonts w:ascii="仿宋_GB2312" w:eastAsia="仿宋_GB2312" w:hAnsiTheme="minorEastAsia" w:hint="eastAsia"/>
          <w:b/>
          <w:sz w:val="32"/>
          <w:szCs w:val="32"/>
        </w:rPr>
        <w:t>则</w:t>
      </w:r>
    </w:p>
    <w:p w:rsidR="00837782" w:rsidRPr="00D876B8" w:rsidRDefault="00371884" w:rsidP="00E03F4D">
      <w:pPr>
        <w:spacing w:line="580" w:lineRule="exact"/>
        <w:ind w:firstLineChars="200" w:firstLine="640"/>
        <w:rPr>
          <w:rFonts w:ascii="仿宋_GB2312" w:eastAsia="仿宋_GB2312" w:hAnsiTheme="minorEastAsia"/>
          <w:b/>
          <w:sz w:val="32"/>
          <w:szCs w:val="32"/>
        </w:rPr>
      </w:pPr>
      <w:r w:rsidRPr="00D876B8">
        <w:rPr>
          <w:rFonts w:ascii="仿宋_GB2312" w:eastAsia="仿宋_GB2312" w:hAnsiTheme="minorEastAsia" w:hint="eastAsia"/>
          <w:sz w:val="32"/>
          <w:szCs w:val="32"/>
        </w:rPr>
        <w:t>第</w:t>
      </w:r>
      <w:r w:rsidR="00154685" w:rsidRPr="00D876B8">
        <w:rPr>
          <w:rFonts w:ascii="仿宋_GB2312" w:eastAsia="仿宋_GB2312" w:hAnsiTheme="minorEastAsia" w:hint="eastAsia"/>
          <w:sz w:val="32"/>
          <w:szCs w:val="32"/>
        </w:rPr>
        <w:t>一</w:t>
      </w:r>
      <w:r w:rsidRPr="00D876B8">
        <w:rPr>
          <w:rFonts w:ascii="仿宋_GB2312" w:eastAsia="仿宋_GB2312" w:hAnsiTheme="minorEastAsia" w:hint="eastAsia"/>
          <w:sz w:val="32"/>
          <w:szCs w:val="32"/>
        </w:rPr>
        <w:t xml:space="preserve">条 </w:t>
      </w:r>
      <w:r w:rsidR="00837782" w:rsidRPr="00D876B8">
        <w:rPr>
          <w:rFonts w:ascii="仿宋_GB2312" w:eastAsia="仿宋_GB2312" w:hAnsiTheme="minorEastAsia" w:hint="eastAsia"/>
          <w:sz w:val="32"/>
          <w:szCs w:val="32"/>
        </w:rPr>
        <w:t>为规范公司办公设备的购买，</w:t>
      </w:r>
      <w:r w:rsidR="009043FC" w:rsidRPr="00D876B8">
        <w:rPr>
          <w:rFonts w:ascii="仿宋_GB2312" w:eastAsia="仿宋_GB2312" w:hAnsiTheme="minorEastAsia" w:hint="eastAsia"/>
          <w:sz w:val="32"/>
          <w:szCs w:val="32"/>
        </w:rPr>
        <w:t>加强办公设备</w:t>
      </w:r>
      <w:r w:rsidR="00170109" w:rsidRPr="00D876B8">
        <w:rPr>
          <w:rFonts w:ascii="仿宋_GB2312" w:eastAsia="仿宋_GB2312" w:hAnsiTheme="minorEastAsia" w:hint="eastAsia"/>
          <w:sz w:val="32"/>
          <w:szCs w:val="32"/>
        </w:rPr>
        <w:t>的</w:t>
      </w:r>
      <w:r w:rsidR="009043FC" w:rsidRPr="00D876B8">
        <w:rPr>
          <w:rFonts w:ascii="仿宋_GB2312" w:eastAsia="仿宋_GB2312" w:hAnsiTheme="minorEastAsia" w:hint="eastAsia"/>
          <w:sz w:val="32"/>
          <w:szCs w:val="32"/>
        </w:rPr>
        <w:t>管理</w:t>
      </w:r>
      <w:r w:rsidR="00837782" w:rsidRPr="00D876B8">
        <w:rPr>
          <w:rFonts w:ascii="仿宋_GB2312" w:eastAsia="仿宋_GB2312" w:hAnsiTheme="minorEastAsia" w:hint="eastAsia"/>
          <w:sz w:val="32"/>
          <w:szCs w:val="32"/>
        </w:rPr>
        <w:t>，</w:t>
      </w:r>
      <w:r w:rsidR="009043FC" w:rsidRPr="00D876B8">
        <w:rPr>
          <w:rFonts w:ascii="仿宋_GB2312" w:eastAsia="仿宋_GB2312" w:hAnsiTheme="minorEastAsia" w:hint="eastAsia"/>
          <w:sz w:val="32"/>
          <w:szCs w:val="32"/>
        </w:rPr>
        <w:t>提高办公设备利用率，降低</w:t>
      </w:r>
      <w:r w:rsidR="00837782" w:rsidRPr="00D876B8">
        <w:rPr>
          <w:rFonts w:ascii="仿宋_GB2312" w:eastAsia="仿宋_GB2312" w:hAnsiTheme="minorEastAsia" w:hint="eastAsia"/>
          <w:sz w:val="32"/>
          <w:szCs w:val="32"/>
        </w:rPr>
        <w:t>办公成本，特制定本</w:t>
      </w:r>
      <w:r w:rsidR="00170109" w:rsidRPr="00D876B8">
        <w:rPr>
          <w:rFonts w:ascii="仿宋_GB2312" w:eastAsia="仿宋_GB2312" w:hAnsiTheme="minorEastAsia" w:hint="eastAsia"/>
          <w:sz w:val="32"/>
          <w:szCs w:val="32"/>
        </w:rPr>
        <w:t>办法</w:t>
      </w:r>
      <w:r w:rsidR="00837782" w:rsidRPr="00D876B8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837782" w:rsidRPr="00371884" w:rsidRDefault="00371884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第</w:t>
      </w:r>
      <w:r w:rsidR="009043FC">
        <w:rPr>
          <w:rFonts w:ascii="仿宋_GB2312" w:eastAsia="仿宋_GB2312" w:hAnsiTheme="minorEastAsia" w:hint="eastAsia"/>
          <w:sz w:val="32"/>
          <w:szCs w:val="32"/>
        </w:rPr>
        <w:t>二</w:t>
      </w:r>
      <w:r>
        <w:rPr>
          <w:rFonts w:ascii="仿宋_GB2312" w:eastAsia="仿宋_GB2312" w:hAnsiTheme="minorEastAsia" w:hint="eastAsia"/>
          <w:sz w:val="32"/>
          <w:szCs w:val="32"/>
        </w:rPr>
        <w:t xml:space="preserve">条 </w:t>
      </w:r>
      <w:r w:rsidR="000D2172">
        <w:rPr>
          <w:rFonts w:ascii="仿宋_GB2312" w:eastAsia="仿宋_GB2312" w:hAnsiTheme="minorEastAsia" w:hint="eastAsia"/>
          <w:sz w:val="32"/>
          <w:szCs w:val="32"/>
        </w:rPr>
        <w:t>本</w:t>
      </w:r>
      <w:r w:rsidR="00170109">
        <w:rPr>
          <w:rFonts w:ascii="仿宋_GB2312" w:eastAsia="仿宋_GB2312" w:hAnsiTheme="minorEastAsia" w:hint="eastAsia"/>
          <w:sz w:val="32"/>
          <w:szCs w:val="32"/>
        </w:rPr>
        <w:t>办法</w:t>
      </w:r>
      <w:r w:rsidR="00837782" w:rsidRPr="00371884">
        <w:rPr>
          <w:rFonts w:ascii="仿宋_GB2312" w:eastAsia="仿宋_GB2312" w:hAnsiTheme="minorEastAsia" w:hint="eastAsia"/>
          <w:sz w:val="32"/>
          <w:szCs w:val="32"/>
        </w:rPr>
        <w:t>所指办公设备包括两个方面内容。</w:t>
      </w:r>
    </w:p>
    <w:p w:rsidR="00837782" w:rsidRPr="00371884" w:rsidRDefault="00837782" w:rsidP="00E03F4D">
      <w:pPr>
        <w:pStyle w:val="a3"/>
        <w:numPr>
          <w:ilvl w:val="0"/>
          <w:numId w:val="3"/>
        </w:numPr>
        <w:spacing w:line="580" w:lineRule="exact"/>
        <w:ind w:firstLineChars="0"/>
        <w:rPr>
          <w:rFonts w:ascii="仿宋_GB2312" w:eastAsia="仿宋_GB2312" w:hAnsiTheme="minorEastAsia"/>
          <w:sz w:val="32"/>
          <w:szCs w:val="32"/>
        </w:rPr>
      </w:pPr>
      <w:r w:rsidRPr="00371884">
        <w:rPr>
          <w:rFonts w:ascii="仿宋_GB2312" w:eastAsia="仿宋_GB2312" w:hAnsiTheme="minorEastAsia" w:hint="eastAsia"/>
          <w:sz w:val="32"/>
          <w:szCs w:val="32"/>
        </w:rPr>
        <w:t>办公桌椅、</w:t>
      </w:r>
      <w:r w:rsidR="009043FC">
        <w:rPr>
          <w:rFonts w:ascii="仿宋_GB2312" w:eastAsia="仿宋_GB2312" w:hAnsiTheme="minorEastAsia" w:hint="eastAsia"/>
          <w:sz w:val="32"/>
          <w:szCs w:val="32"/>
        </w:rPr>
        <w:t>会议桌椅及</w:t>
      </w:r>
      <w:r w:rsidRPr="00371884">
        <w:rPr>
          <w:rFonts w:ascii="仿宋_GB2312" w:eastAsia="仿宋_GB2312" w:hAnsiTheme="minorEastAsia" w:hint="eastAsia"/>
          <w:sz w:val="32"/>
          <w:szCs w:val="32"/>
        </w:rPr>
        <w:t>档案柜</w:t>
      </w:r>
      <w:r w:rsidR="009043FC">
        <w:rPr>
          <w:rFonts w:ascii="仿宋_GB2312" w:eastAsia="仿宋_GB2312" w:hAnsiTheme="minorEastAsia" w:hint="eastAsia"/>
          <w:sz w:val="32"/>
          <w:szCs w:val="32"/>
        </w:rPr>
        <w:t>、文件柜</w:t>
      </w:r>
      <w:r w:rsidRPr="00371884">
        <w:rPr>
          <w:rFonts w:ascii="仿宋_GB2312" w:eastAsia="仿宋_GB2312" w:hAnsiTheme="minorEastAsia" w:hint="eastAsia"/>
          <w:sz w:val="32"/>
          <w:szCs w:val="32"/>
        </w:rPr>
        <w:t>等</w:t>
      </w:r>
      <w:r w:rsidR="00FA393D">
        <w:rPr>
          <w:rFonts w:ascii="仿宋_GB2312" w:eastAsia="仿宋_GB2312" w:hAnsiTheme="minorEastAsia" w:hint="eastAsia"/>
          <w:sz w:val="32"/>
          <w:szCs w:val="32"/>
        </w:rPr>
        <w:t>办公所需</w:t>
      </w:r>
      <w:r w:rsidRPr="00371884">
        <w:rPr>
          <w:rFonts w:ascii="仿宋_GB2312" w:eastAsia="仿宋_GB2312" w:hAnsiTheme="minorEastAsia" w:hint="eastAsia"/>
          <w:sz w:val="32"/>
          <w:szCs w:val="32"/>
        </w:rPr>
        <w:t>器具。</w:t>
      </w:r>
    </w:p>
    <w:p w:rsidR="0048168F" w:rsidRDefault="00837782" w:rsidP="00E03F4D">
      <w:pPr>
        <w:pStyle w:val="a3"/>
        <w:numPr>
          <w:ilvl w:val="0"/>
          <w:numId w:val="3"/>
        </w:numPr>
        <w:spacing w:line="580" w:lineRule="exact"/>
        <w:ind w:firstLineChars="0"/>
        <w:rPr>
          <w:rFonts w:ascii="仿宋_GB2312" w:eastAsia="仿宋_GB2312" w:hAnsiTheme="minorEastAsia"/>
          <w:sz w:val="32"/>
          <w:szCs w:val="32"/>
        </w:rPr>
      </w:pPr>
      <w:r w:rsidRPr="00371884">
        <w:rPr>
          <w:rFonts w:ascii="仿宋_GB2312" w:eastAsia="仿宋_GB2312" w:hAnsiTheme="minorEastAsia" w:hint="eastAsia"/>
          <w:sz w:val="32"/>
          <w:szCs w:val="32"/>
        </w:rPr>
        <w:t>计算机、传真机、</w:t>
      </w:r>
      <w:r w:rsidR="009043FC">
        <w:rPr>
          <w:rFonts w:ascii="仿宋_GB2312" w:eastAsia="仿宋_GB2312" w:hAnsiTheme="minorEastAsia" w:hint="eastAsia"/>
          <w:sz w:val="32"/>
          <w:szCs w:val="32"/>
        </w:rPr>
        <w:t>打印机、</w:t>
      </w:r>
      <w:r w:rsidRPr="00371884">
        <w:rPr>
          <w:rFonts w:ascii="仿宋_GB2312" w:eastAsia="仿宋_GB2312" w:hAnsiTheme="minorEastAsia" w:hint="eastAsia"/>
          <w:sz w:val="32"/>
          <w:szCs w:val="32"/>
        </w:rPr>
        <w:t>复印机、扫描仪、</w:t>
      </w:r>
      <w:r w:rsidR="009043FC">
        <w:rPr>
          <w:rFonts w:ascii="仿宋_GB2312" w:eastAsia="仿宋_GB2312" w:hAnsiTheme="minorEastAsia" w:hint="eastAsia"/>
          <w:sz w:val="32"/>
          <w:szCs w:val="32"/>
        </w:rPr>
        <w:t>投影仪、</w:t>
      </w:r>
      <w:r w:rsidRPr="00371884">
        <w:rPr>
          <w:rFonts w:ascii="仿宋_GB2312" w:eastAsia="仿宋_GB2312" w:hAnsiTheme="minorEastAsia" w:hint="eastAsia"/>
          <w:sz w:val="32"/>
          <w:szCs w:val="32"/>
        </w:rPr>
        <w:t>多</w:t>
      </w:r>
    </w:p>
    <w:p w:rsidR="00290098" w:rsidRDefault="00837782" w:rsidP="00290098">
      <w:pPr>
        <w:spacing w:line="580" w:lineRule="exact"/>
        <w:rPr>
          <w:rFonts w:ascii="仿宋_GB2312" w:eastAsia="仿宋_GB2312" w:hAnsiTheme="minorEastAsia"/>
          <w:sz w:val="32"/>
          <w:szCs w:val="32"/>
        </w:rPr>
      </w:pPr>
      <w:r w:rsidRPr="0048168F">
        <w:rPr>
          <w:rFonts w:ascii="仿宋_GB2312" w:eastAsia="仿宋_GB2312" w:hAnsiTheme="minorEastAsia" w:hint="eastAsia"/>
          <w:sz w:val="32"/>
          <w:szCs w:val="32"/>
        </w:rPr>
        <w:t>媒体等</w:t>
      </w:r>
      <w:r w:rsidR="00FA393D">
        <w:rPr>
          <w:rFonts w:ascii="仿宋_GB2312" w:eastAsia="仿宋_GB2312" w:hAnsiTheme="minorEastAsia" w:hint="eastAsia"/>
          <w:sz w:val="32"/>
          <w:szCs w:val="32"/>
        </w:rPr>
        <w:t>办公</w:t>
      </w:r>
      <w:r w:rsidRPr="0048168F">
        <w:rPr>
          <w:rFonts w:ascii="仿宋_GB2312" w:eastAsia="仿宋_GB2312" w:hAnsiTheme="minorEastAsia" w:hint="eastAsia"/>
          <w:sz w:val="32"/>
          <w:szCs w:val="32"/>
        </w:rPr>
        <w:t>机器设备。</w:t>
      </w:r>
    </w:p>
    <w:p w:rsidR="00524DD5" w:rsidRPr="00E03F4D" w:rsidRDefault="00D93369" w:rsidP="00290098">
      <w:pPr>
        <w:tabs>
          <w:tab w:val="left" w:pos="709"/>
        </w:tabs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第三条</w:t>
      </w:r>
      <w:r w:rsidR="00D876B8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>
        <w:rPr>
          <w:rFonts w:ascii="仿宋_GB2312" w:eastAsia="仿宋_GB2312" w:hAnsiTheme="minorEastAsia" w:hint="eastAsia"/>
          <w:sz w:val="32"/>
          <w:szCs w:val="32"/>
        </w:rPr>
        <w:t>办公设备由办公室归口管理，</w:t>
      </w:r>
      <w:r w:rsidR="00662A11">
        <w:rPr>
          <w:rFonts w:ascii="仿宋_GB2312" w:eastAsia="仿宋_GB2312" w:hAnsiTheme="minorEastAsia" w:hint="eastAsia"/>
          <w:sz w:val="32"/>
          <w:szCs w:val="32"/>
        </w:rPr>
        <w:t>办公室负责</w:t>
      </w:r>
      <w:r w:rsidR="00662A11" w:rsidRPr="00662A11">
        <w:rPr>
          <w:rFonts w:ascii="仿宋_GB2312" w:eastAsia="仿宋_GB2312" w:hAnsiTheme="minorEastAsia" w:hint="eastAsia"/>
          <w:sz w:val="32"/>
          <w:szCs w:val="32"/>
        </w:rPr>
        <w:t>办公</w:t>
      </w:r>
      <w:r w:rsidR="00662A11">
        <w:rPr>
          <w:rFonts w:ascii="仿宋_GB2312" w:eastAsia="仿宋_GB2312" w:hAnsiTheme="minorEastAsia" w:hint="eastAsia"/>
          <w:sz w:val="32"/>
          <w:szCs w:val="32"/>
        </w:rPr>
        <w:t>设备</w:t>
      </w:r>
      <w:r w:rsidR="00662A11" w:rsidRPr="00662A11">
        <w:rPr>
          <w:rFonts w:ascii="仿宋_GB2312" w:eastAsia="仿宋_GB2312" w:hAnsiTheme="minorEastAsia" w:hint="eastAsia"/>
          <w:sz w:val="32"/>
          <w:szCs w:val="32"/>
        </w:rPr>
        <w:t>的统一采购、配置和</w:t>
      </w:r>
      <w:r w:rsidR="00722D26">
        <w:rPr>
          <w:rFonts w:ascii="仿宋_GB2312" w:eastAsia="仿宋_GB2312" w:hAnsiTheme="minorEastAsia" w:hint="eastAsia"/>
          <w:sz w:val="32"/>
          <w:szCs w:val="32"/>
        </w:rPr>
        <w:t>维护管理</w:t>
      </w:r>
      <w:r w:rsidR="00662A11" w:rsidRPr="00662A11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E03F4D" w:rsidRDefault="00E03F4D" w:rsidP="00E03F4D">
      <w:pPr>
        <w:spacing w:line="580" w:lineRule="exact"/>
        <w:jc w:val="center"/>
        <w:rPr>
          <w:rFonts w:ascii="仿宋_GB2312" w:eastAsia="仿宋_GB2312" w:hAnsiTheme="minorEastAsia"/>
          <w:b/>
          <w:sz w:val="32"/>
          <w:szCs w:val="32"/>
        </w:rPr>
      </w:pPr>
    </w:p>
    <w:p w:rsidR="00837782" w:rsidRPr="00371884" w:rsidRDefault="00837782" w:rsidP="00290098">
      <w:pPr>
        <w:tabs>
          <w:tab w:val="left" w:pos="709"/>
        </w:tabs>
        <w:spacing w:line="580" w:lineRule="exact"/>
        <w:jc w:val="center"/>
        <w:rPr>
          <w:rFonts w:ascii="仿宋_GB2312" w:eastAsia="仿宋_GB2312" w:hAnsiTheme="minorEastAsia"/>
          <w:b/>
          <w:sz w:val="32"/>
          <w:szCs w:val="32"/>
        </w:rPr>
      </w:pPr>
      <w:r w:rsidRPr="00371884">
        <w:rPr>
          <w:rFonts w:ascii="仿宋_GB2312" w:eastAsia="仿宋_GB2312" w:hAnsiTheme="minorEastAsia" w:hint="eastAsia"/>
          <w:b/>
          <w:sz w:val="32"/>
          <w:szCs w:val="32"/>
        </w:rPr>
        <w:t>第</w:t>
      </w:r>
      <w:r w:rsidR="009043FC">
        <w:rPr>
          <w:rFonts w:ascii="仿宋_GB2312" w:eastAsia="仿宋_GB2312" w:hAnsiTheme="minorEastAsia" w:hint="eastAsia"/>
          <w:b/>
          <w:sz w:val="32"/>
          <w:szCs w:val="32"/>
        </w:rPr>
        <w:t>二</w:t>
      </w:r>
      <w:r w:rsidRPr="00371884">
        <w:rPr>
          <w:rFonts w:ascii="仿宋_GB2312" w:eastAsia="仿宋_GB2312" w:hAnsiTheme="minorEastAsia" w:hint="eastAsia"/>
          <w:b/>
          <w:sz w:val="32"/>
          <w:szCs w:val="32"/>
        </w:rPr>
        <w:t>章   办公设备</w:t>
      </w:r>
      <w:r w:rsidR="009043FC">
        <w:rPr>
          <w:rFonts w:ascii="仿宋_GB2312" w:eastAsia="仿宋_GB2312" w:hAnsiTheme="minorEastAsia" w:hint="eastAsia"/>
          <w:b/>
          <w:sz w:val="32"/>
          <w:szCs w:val="32"/>
        </w:rPr>
        <w:t>采购管理</w:t>
      </w:r>
    </w:p>
    <w:p w:rsidR="00282FF5" w:rsidRPr="00154685" w:rsidRDefault="00282FF5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515136">
        <w:rPr>
          <w:rFonts w:ascii="仿宋_GB2312" w:eastAsia="仿宋_GB2312" w:hAnsiTheme="minorEastAsia" w:hint="eastAsia"/>
          <w:sz w:val="32"/>
          <w:szCs w:val="32"/>
        </w:rPr>
        <w:t>第</w:t>
      </w:r>
      <w:r>
        <w:rPr>
          <w:rFonts w:ascii="仿宋_GB2312" w:eastAsia="仿宋_GB2312" w:hAnsiTheme="minorEastAsia" w:hint="eastAsia"/>
          <w:sz w:val="32"/>
          <w:szCs w:val="32"/>
        </w:rPr>
        <w:t>四</w:t>
      </w:r>
      <w:r w:rsidRPr="00515136">
        <w:rPr>
          <w:rFonts w:ascii="仿宋_GB2312" w:eastAsia="仿宋_GB2312" w:hAnsiTheme="minorEastAsia" w:hint="eastAsia"/>
          <w:sz w:val="32"/>
          <w:szCs w:val="32"/>
        </w:rPr>
        <w:t>条</w:t>
      </w:r>
      <w:r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Pr="00154685">
        <w:rPr>
          <w:rFonts w:ascii="仿宋_GB2312" w:eastAsia="仿宋_GB2312" w:hAnsiTheme="minorEastAsia" w:hint="eastAsia"/>
          <w:sz w:val="32"/>
          <w:szCs w:val="32"/>
        </w:rPr>
        <w:t>办公设备采购流程</w:t>
      </w:r>
      <w:r w:rsidR="00143C54">
        <w:rPr>
          <w:rFonts w:ascii="仿宋_GB2312" w:eastAsia="仿宋_GB2312" w:hAnsiTheme="minorEastAsia" w:hint="eastAsia"/>
          <w:sz w:val="32"/>
          <w:szCs w:val="32"/>
        </w:rPr>
        <w:t>与管理</w:t>
      </w:r>
    </w:p>
    <w:p w:rsidR="00282FF5" w:rsidRPr="009A4508" w:rsidRDefault="00282FF5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1.</w:t>
      </w:r>
      <w:r w:rsidRPr="00371884">
        <w:rPr>
          <w:rFonts w:ascii="仿宋_GB2312" w:eastAsia="仿宋_GB2312" w:hAnsiTheme="minorEastAsia" w:hint="eastAsia"/>
          <w:sz w:val="32"/>
          <w:szCs w:val="32"/>
        </w:rPr>
        <w:t>各部</w:t>
      </w:r>
      <w:r>
        <w:rPr>
          <w:rFonts w:ascii="仿宋_GB2312" w:eastAsia="仿宋_GB2312" w:hAnsiTheme="minorEastAsia" w:hint="eastAsia"/>
          <w:sz w:val="32"/>
          <w:szCs w:val="32"/>
        </w:rPr>
        <w:t>室</w:t>
      </w:r>
      <w:r w:rsidRPr="00371884">
        <w:rPr>
          <w:rFonts w:ascii="仿宋_GB2312" w:eastAsia="仿宋_GB2312" w:hAnsiTheme="minorEastAsia" w:hint="eastAsia"/>
          <w:sz w:val="32"/>
          <w:szCs w:val="32"/>
        </w:rPr>
        <w:t>在每年编制</w:t>
      </w:r>
      <w:r w:rsidR="00C14106">
        <w:rPr>
          <w:rFonts w:ascii="仿宋_GB2312" w:eastAsia="仿宋_GB2312" w:hAnsiTheme="minorEastAsia" w:hint="eastAsia"/>
          <w:sz w:val="32"/>
          <w:szCs w:val="32"/>
        </w:rPr>
        <w:t>年度预算时，编制</w:t>
      </w:r>
      <w:r w:rsidRPr="00371884">
        <w:rPr>
          <w:rFonts w:ascii="仿宋_GB2312" w:eastAsia="仿宋_GB2312" w:hAnsiTheme="minorEastAsia" w:hint="eastAsia"/>
          <w:sz w:val="32"/>
          <w:szCs w:val="32"/>
        </w:rPr>
        <w:t>部</w:t>
      </w:r>
      <w:r>
        <w:rPr>
          <w:rFonts w:ascii="仿宋_GB2312" w:eastAsia="仿宋_GB2312" w:hAnsiTheme="minorEastAsia" w:hint="eastAsia"/>
          <w:sz w:val="32"/>
          <w:szCs w:val="32"/>
        </w:rPr>
        <w:t>室</w:t>
      </w:r>
      <w:r w:rsidRPr="00371884">
        <w:rPr>
          <w:rFonts w:ascii="仿宋_GB2312" w:eastAsia="仿宋_GB2312" w:hAnsiTheme="minorEastAsia" w:hint="eastAsia"/>
          <w:sz w:val="32"/>
          <w:szCs w:val="32"/>
        </w:rPr>
        <w:t>年度办公设备</w:t>
      </w:r>
      <w:r>
        <w:rPr>
          <w:rFonts w:ascii="仿宋_GB2312" w:eastAsia="仿宋_GB2312" w:hAnsiTheme="minorEastAsia" w:hint="eastAsia"/>
          <w:sz w:val="32"/>
          <w:szCs w:val="32"/>
        </w:rPr>
        <w:t>需求</w:t>
      </w:r>
      <w:r w:rsidR="00124DF3" w:rsidRPr="009A4508">
        <w:rPr>
          <w:rFonts w:ascii="仿宋_GB2312" w:eastAsia="仿宋_GB2312" w:hAnsiTheme="minorEastAsia" w:hint="eastAsia"/>
          <w:sz w:val="32"/>
          <w:szCs w:val="32"/>
        </w:rPr>
        <w:t>计划</w:t>
      </w:r>
      <w:r w:rsidRPr="009A4508">
        <w:rPr>
          <w:rFonts w:ascii="仿宋_GB2312" w:eastAsia="仿宋_GB2312" w:hAnsiTheme="minorEastAsia" w:hint="eastAsia"/>
          <w:sz w:val="32"/>
          <w:szCs w:val="32"/>
        </w:rPr>
        <w:t>，经分管领导确认后交办公室。</w:t>
      </w:r>
    </w:p>
    <w:p w:rsidR="00282FF5" w:rsidRPr="009A4508" w:rsidRDefault="00282FF5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9A4508">
        <w:rPr>
          <w:rFonts w:ascii="仿宋_GB2312" w:eastAsia="仿宋_GB2312" w:hAnsiTheme="minorEastAsia" w:hint="eastAsia"/>
          <w:sz w:val="32"/>
          <w:szCs w:val="32"/>
        </w:rPr>
        <w:t>2.办公室根据历年办公设备的损耗，审核各部室年度办公设备需求计划，</w:t>
      </w:r>
      <w:r w:rsidR="00477FFD">
        <w:rPr>
          <w:rFonts w:ascii="仿宋_GB2312" w:eastAsia="仿宋_GB2312" w:hAnsiTheme="minorEastAsia" w:hint="eastAsia"/>
          <w:sz w:val="32"/>
          <w:szCs w:val="32"/>
        </w:rPr>
        <w:t>并</w:t>
      </w:r>
      <w:r w:rsidR="00C14106" w:rsidRPr="009A4508">
        <w:rPr>
          <w:rFonts w:ascii="仿宋_GB2312" w:eastAsia="仿宋_GB2312" w:hAnsiTheme="minorEastAsia" w:hint="eastAsia"/>
          <w:sz w:val="32"/>
          <w:szCs w:val="32"/>
        </w:rPr>
        <w:t>编制</w:t>
      </w:r>
      <w:r w:rsidR="00290098">
        <w:rPr>
          <w:rFonts w:ascii="仿宋_GB2312" w:eastAsia="仿宋_GB2312" w:hAnsiTheme="minorEastAsia" w:hint="eastAsia"/>
          <w:sz w:val="32"/>
          <w:szCs w:val="32"/>
        </w:rPr>
        <w:t>公司</w:t>
      </w:r>
      <w:r w:rsidR="00C14106" w:rsidRPr="009A4508">
        <w:rPr>
          <w:rFonts w:ascii="仿宋_GB2312" w:eastAsia="仿宋_GB2312" w:hAnsiTheme="minorEastAsia" w:hint="eastAsia"/>
          <w:sz w:val="32"/>
          <w:szCs w:val="32"/>
        </w:rPr>
        <w:t>年度办公设备的预算，报上级机关批准，预算批准后</w:t>
      </w:r>
      <w:r w:rsidRPr="009A4508">
        <w:rPr>
          <w:rFonts w:ascii="仿宋_GB2312" w:eastAsia="仿宋_GB2312" w:hAnsiTheme="minorEastAsia" w:hint="eastAsia"/>
          <w:sz w:val="32"/>
          <w:szCs w:val="32"/>
        </w:rPr>
        <w:t>交财务资产部，纳入下一年的办公设备采购预算。</w:t>
      </w:r>
    </w:p>
    <w:p w:rsidR="00282FF5" w:rsidRDefault="00282FF5" w:rsidP="00E03F4D">
      <w:pPr>
        <w:pStyle w:val="a3"/>
        <w:spacing w:line="580" w:lineRule="exact"/>
        <w:ind w:left="495" w:firstLineChars="50" w:firstLine="160"/>
        <w:rPr>
          <w:rFonts w:ascii="仿宋_GB2312" w:eastAsia="仿宋_GB2312" w:hAnsiTheme="minorEastAsia"/>
          <w:sz w:val="32"/>
          <w:szCs w:val="32"/>
        </w:rPr>
      </w:pPr>
      <w:r w:rsidRPr="009A4508">
        <w:rPr>
          <w:rFonts w:ascii="仿宋_GB2312" w:eastAsia="仿宋_GB2312" w:hAnsiTheme="minorEastAsia" w:hint="eastAsia"/>
          <w:sz w:val="32"/>
          <w:szCs w:val="32"/>
        </w:rPr>
        <w:t>3.各部室按照办公设备的年度需求计划，填写《办公</w:t>
      </w:r>
      <w:r w:rsidRPr="00600A55">
        <w:rPr>
          <w:rFonts w:ascii="仿宋_GB2312" w:eastAsia="仿宋_GB2312" w:hAnsiTheme="minorEastAsia" w:hint="eastAsia"/>
          <w:sz w:val="32"/>
          <w:szCs w:val="32"/>
        </w:rPr>
        <w:t>设</w:t>
      </w:r>
    </w:p>
    <w:p w:rsidR="00282FF5" w:rsidRPr="00EF4944" w:rsidRDefault="00282FF5" w:rsidP="00E03F4D">
      <w:pPr>
        <w:spacing w:line="580" w:lineRule="exact"/>
        <w:rPr>
          <w:rFonts w:ascii="仿宋_GB2312" w:eastAsia="仿宋_GB2312" w:hAnsiTheme="minorEastAsia"/>
          <w:sz w:val="32"/>
          <w:szCs w:val="32"/>
        </w:rPr>
      </w:pPr>
      <w:r w:rsidRPr="00722D26">
        <w:rPr>
          <w:rFonts w:ascii="仿宋_GB2312" w:eastAsia="仿宋_GB2312" w:hAnsiTheme="minorEastAsia" w:hint="eastAsia"/>
          <w:sz w:val="32"/>
          <w:szCs w:val="32"/>
        </w:rPr>
        <w:lastRenderedPageBreak/>
        <w:t>备</w:t>
      </w:r>
      <w:r w:rsidRPr="00896C5F">
        <w:rPr>
          <w:rFonts w:ascii="仿宋_GB2312" w:eastAsia="仿宋_GB2312" w:hAnsiTheme="minorEastAsia" w:hint="eastAsia"/>
          <w:sz w:val="32"/>
          <w:szCs w:val="32"/>
        </w:rPr>
        <w:t>请购单》(见附件1)</w:t>
      </w:r>
      <w:r w:rsidR="0061165A">
        <w:rPr>
          <w:rFonts w:ascii="仿宋_GB2312" w:eastAsia="仿宋_GB2312" w:hAnsiTheme="minorEastAsia" w:hint="eastAsia"/>
          <w:sz w:val="32"/>
          <w:szCs w:val="32"/>
        </w:rPr>
        <w:t>，报办公室审核，办公室根据年度采</w:t>
      </w:r>
      <w:r w:rsidR="00EF4944">
        <w:rPr>
          <w:rFonts w:ascii="仿宋_GB2312" w:eastAsia="仿宋_GB2312" w:hAnsiTheme="minorEastAsia" w:hint="eastAsia"/>
          <w:sz w:val="32"/>
          <w:szCs w:val="32"/>
        </w:rPr>
        <w:t>购计划，签署采购意见，报公司领导批准后，由办公室统一进行采购</w:t>
      </w:r>
      <w:r w:rsidRPr="00EF4944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FC6BDA" w:rsidRDefault="00124DF3" w:rsidP="00E03F4D">
      <w:pPr>
        <w:spacing w:line="580" w:lineRule="exact"/>
        <w:ind w:leftChars="-67" w:left="-141" w:firstLineChars="250" w:firstLine="80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4</w:t>
      </w:r>
      <w:r w:rsidR="00282FF5">
        <w:rPr>
          <w:rFonts w:ascii="仿宋_GB2312" w:eastAsia="仿宋_GB2312" w:hAnsiTheme="minorEastAsia" w:hint="eastAsia"/>
          <w:sz w:val="32"/>
          <w:szCs w:val="32"/>
        </w:rPr>
        <w:t>.采购方式</w:t>
      </w:r>
      <w:r w:rsidR="004D0025">
        <w:rPr>
          <w:rFonts w:ascii="仿宋_GB2312" w:eastAsia="仿宋_GB2312" w:hAnsiTheme="minorEastAsia" w:hint="eastAsia"/>
          <w:sz w:val="32"/>
          <w:szCs w:val="32"/>
        </w:rPr>
        <w:t>：</w:t>
      </w:r>
      <w:r w:rsidR="00133A1E">
        <w:rPr>
          <w:rFonts w:ascii="仿宋_GB2312" w:eastAsia="仿宋_GB2312" w:hAnsiTheme="minorEastAsia" w:hint="eastAsia"/>
          <w:sz w:val="32"/>
          <w:szCs w:val="32"/>
        </w:rPr>
        <w:t>零星采购和大宗</w:t>
      </w:r>
      <w:r w:rsidR="00282FF5">
        <w:rPr>
          <w:rFonts w:ascii="仿宋_GB2312" w:eastAsia="仿宋_GB2312" w:hAnsiTheme="minorEastAsia" w:hint="eastAsia"/>
          <w:sz w:val="32"/>
          <w:szCs w:val="32"/>
        </w:rPr>
        <w:t>采购</w:t>
      </w:r>
      <w:r w:rsidR="00133A1E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124DF3" w:rsidRDefault="00FC6BDA" w:rsidP="00E03F4D">
      <w:pPr>
        <w:spacing w:line="580" w:lineRule="exact"/>
        <w:ind w:firstLineChars="200" w:firstLine="640"/>
        <w:outlineLvl w:val="0"/>
        <w:rPr>
          <w:rFonts w:ascii="仿宋_GB2312" w:eastAsia="仿宋_GB2312" w:hAnsi="Calibri" w:cs="Times New Roman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（1）</w:t>
      </w:r>
      <w:r w:rsidR="00133A1E">
        <w:rPr>
          <w:rFonts w:ascii="仿宋_GB2312" w:eastAsia="仿宋_GB2312" w:hAnsiTheme="minorEastAsia" w:hint="eastAsia"/>
          <w:sz w:val="32"/>
          <w:szCs w:val="32"/>
        </w:rPr>
        <w:t>零星采购是指</w:t>
      </w:r>
      <w:r w:rsidR="00124DF3">
        <w:rPr>
          <w:rFonts w:ascii="仿宋_GB2312" w:eastAsia="仿宋_GB2312" w:hAnsiTheme="minorEastAsia" w:hint="eastAsia"/>
          <w:sz w:val="32"/>
          <w:szCs w:val="32"/>
        </w:rPr>
        <w:t>单价1万元以下</w:t>
      </w:r>
      <w:r w:rsidR="00133A1E">
        <w:rPr>
          <w:rFonts w:ascii="仿宋_GB2312" w:eastAsia="仿宋_GB2312" w:hAnsiTheme="minorEastAsia" w:hint="eastAsia"/>
          <w:sz w:val="32"/>
          <w:szCs w:val="32"/>
        </w:rPr>
        <w:t>的</w:t>
      </w:r>
      <w:r w:rsidR="0061165A">
        <w:rPr>
          <w:rFonts w:ascii="仿宋_GB2312" w:eastAsia="仿宋_GB2312" w:hAnsiTheme="minorEastAsia" w:hint="eastAsia"/>
          <w:sz w:val="32"/>
          <w:szCs w:val="32"/>
        </w:rPr>
        <w:t>零星</w:t>
      </w:r>
      <w:r>
        <w:rPr>
          <w:rFonts w:ascii="仿宋_GB2312" w:eastAsia="仿宋_GB2312" w:hAnsiTheme="minorEastAsia" w:hint="eastAsia"/>
          <w:sz w:val="32"/>
          <w:szCs w:val="32"/>
        </w:rPr>
        <w:t>办公设备</w:t>
      </w:r>
      <w:r w:rsidR="00133A1E">
        <w:rPr>
          <w:rFonts w:ascii="仿宋_GB2312" w:eastAsia="仿宋_GB2312" w:hAnsiTheme="minorEastAsia" w:hint="eastAsia"/>
          <w:sz w:val="32"/>
          <w:szCs w:val="32"/>
        </w:rPr>
        <w:t>采购</w:t>
      </w:r>
      <w:r>
        <w:rPr>
          <w:rFonts w:ascii="仿宋_GB2312" w:eastAsia="仿宋_GB2312" w:hAnsiTheme="minorEastAsia" w:hint="eastAsia"/>
          <w:sz w:val="32"/>
          <w:szCs w:val="32"/>
        </w:rPr>
        <w:t>。</w:t>
      </w:r>
      <w:r w:rsidR="00124DF3">
        <w:rPr>
          <w:rFonts w:ascii="仿宋_GB2312" w:eastAsia="仿宋_GB2312" w:hAnsiTheme="minorEastAsia" w:hint="eastAsia"/>
          <w:sz w:val="32"/>
          <w:szCs w:val="32"/>
        </w:rPr>
        <w:t>由</w:t>
      </w:r>
      <w:r w:rsidR="00124DF3">
        <w:rPr>
          <w:rFonts w:ascii="仿宋_GB2312" w:eastAsia="仿宋_GB2312" w:hAnsi="宋体" w:cs="Times New Roman" w:hint="eastAsia"/>
          <w:sz w:val="32"/>
          <w:szCs w:val="32"/>
        </w:rPr>
        <w:t>办公室会同财务部</w:t>
      </w:r>
      <w:r w:rsidR="00290098">
        <w:rPr>
          <w:rFonts w:ascii="仿宋_GB2312" w:eastAsia="仿宋_GB2312" w:hAnsi="宋体" w:cs="Times New Roman" w:hint="eastAsia"/>
          <w:sz w:val="32"/>
          <w:szCs w:val="32"/>
        </w:rPr>
        <w:t>门、审计监察部门</w:t>
      </w:r>
      <w:r w:rsidR="00124DF3">
        <w:rPr>
          <w:rFonts w:ascii="仿宋_GB2312" w:eastAsia="仿宋_GB2312" w:hAnsi="宋体" w:cs="Times New Roman" w:hint="eastAsia"/>
          <w:sz w:val="32"/>
          <w:szCs w:val="32"/>
        </w:rPr>
        <w:t>在坚持“公平、公正、公开”和“质优价廉”采购原则的基础上，</w:t>
      </w:r>
      <w:r w:rsidR="00124DF3">
        <w:rPr>
          <w:rFonts w:ascii="仿宋_GB2312" w:eastAsia="仿宋_GB2312" w:hAnsi="Calibri" w:cs="Times New Roman" w:hint="eastAsia"/>
          <w:sz w:val="32"/>
          <w:szCs w:val="32"/>
        </w:rPr>
        <w:t>选定不少于3家</w:t>
      </w:r>
      <w:r w:rsidR="009F322D">
        <w:rPr>
          <w:rFonts w:ascii="仿宋_GB2312" w:eastAsia="仿宋_GB2312" w:hAnsi="Calibri" w:cs="Times New Roman" w:hint="eastAsia"/>
          <w:sz w:val="32"/>
          <w:szCs w:val="32"/>
        </w:rPr>
        <w:t>供应商进行</w:t>
      </w:r>
      <w:r w:rsidR="004D0025">
        <w:rPr>
          <w:rFonts w:ascii="仿宋_GB2312" w:eastAsia="仿宋_GB2312" w:hAnsi="Calibri" w:cs="Times New Roman" w:hint="eastAsia"/>
          <w:sz w:val="32"/>
          <w:szCs w:val="32"/>
        </w:rPr>
        <w:t>综合比对</w:t>
      </w:r>
      <w:r w:rsidR="009F322D">
        <w:rPr>
          <w:rFonts w:ascii="仿宋_GB2312" w:eastAsia="仿宋_GB2312" w:hAnsi="Calibri" w:cs="Times New Roman" w:hint="eastAsia"/>
          <w:sz w:val="32"/>
          <w:szCs w:val="32"/>
        </w:rPr>
        <w:t>，</w:t>
      </w:r>
      <w:r w:rsidR="009F322D">
        <w:rPr>
          <w:rFonts w:ascii="仿宋_GB2312" w:eastAsia="仿宋_GB2312" w:hAnsiTheme="minorEastAsia" w:hint="eastAsia"/>
          <w:sz w:val="32"/>
          <w:szCs w:val="32"/>
        </w:rPr>
        <w:t>择优选定供应商，并按合同签订程序签订合同，由办公室实施采购。</w:t>
      </w:r>
    </w:p>
    <w:p w:rsidR="005976FE" w:rsidRPr="009F322D" w:rsidRDefault="005976FE" w:rsidP="00E03F4D">
      <w:pPr>
        <w:spacing w:line="580" w:lineRule="exact"/>
        <w:ind w:firstLineChars="200" w:firstLine="640"/>
        <w:outlineLvl w:val="0"/>
        <w:rPr>
          <w:rFonts w:ascii="仿宋_GB2312" w:eastAsia="仿宋_GB2312" w:hAnsi="宋体" w:cs="Times New Roman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（</w:t>
      </w:r>
      <w:r w:rsidR="009F322D">
        <w:rPr>
          <w:rFonts w:ascii="仿宋_GB2312" w:eastAsia="仿宋_GB2312" w:hAnsiTheme="minorEastAsia" w:hint="eastAsia"/>
          <w:sz w:val="32"/>
          <w:szCs w:val="32"/>
        </w:rPr>
        <w:t>2</w:t>
      </w:r>
      <w:r>
        <w:rPr>
          <w:rFonts w:ascii="仿宋_GB2312" w:eastAsia="仿宋_GB2312" w:hAnsiTheme="minorEastAsia" w:hint="eastAsia"/>
          <w:sz w:val="32"/>
          <w:szCs w:val="32"/>
        </w:rPr>
        <w:t>）</w:t>
      </w:r>
      <w:r w:rsidR="00D0140F">
        <w:rPr>
          <w:rFonts w:ascii="仿宋_GB2312" w:eastAsia="仿宋_GB2312" w:hAnsiTheme="minorEastAsia" w:hint="eastAsia"/>
          <w:sz w:val="32"/>
          <w:szCs w:val="32"/>
        </w:rPr>
        <w:t>大宗采购是指</w:t>
      </w:r>
      <w:r w:rsidR="0061165A">
        <w:rPr>
          <w:rFonts w:ascii="仿宋_GB2312" w:eastAsia="仿宋_GB2312" w:hAnsiTheme="minorEastAsia" w:hint="eastAsia"/>
          <w:sz w:val="32"/>
          <w:szCs w:val="32"/>
        </w:rPr>
        <w:t>单价1万元以上或批量</w:t>
      </w:r>
      <w:r w:rsidR="00D0140F">
        <w:rPr>
          <w:rFonts w:ascii="仿宋_GB2312" w:eastAsia="仿宋_GB2312" w:hAnsiTheme="minorEastAsia" w:hint="eastAsia"/>
          <w:sz w:val="32"/>
          <w:szCs w:val="32"/>
        </w:rPr>
        <w:t>10</w:t>
      </w:r>
      <w:r w:rsidR="009F322D">
        <w:rPr>
          <w:rFonts w:ascii="仿宋_GB2312" w:eastAsia="仿宋_GB2312" w:hAnsiTheme="minorEastAsia" w:hint="eastAsia"/>
          <w:sz w:val="32"/>
          <w:szCs w:val="32"/>
        </w:rPr>
        <w:t>万</w:t>
      </w:r>
      <w:r w:rsidR="00D0140F">
        <w:rPr>
          <w:rFonts w:ascii="仿宋_GB2312" w:eastAsia="仿宋_GB2312" w:hAnsiTheme="minorEastAsia" w:hint="eastAsia"/>
          <w:sz w:val="32"/>
          <w:szCs w:val="32"/>
        </w:rPr>
        <w:t>元以上的办公设备采购。大宗办公设备采购采用招投标方式，根据公司</w:t>
      </w:r>
      <w:r w:rsidR="00E20804">
        <w:rPr>
          <w:rFonts w:ascii="仿宋_GB2312" w:eastAsia="仿宋_GB2312" w:hAnsiTheme="minorEastAsia" w:hint="eastAsia"/>
          <w:sz w:val="32"/>
          <w:szCs w:val="32"/>
        </w:rPr>
        <w:t>《</w:t>
      </w:r>
      <w:r w:rsidR="00D0140F">
        <w:rPr>
          <w:rFonts w:ascii="仿宋_GB2312" w:eastAsia="仿宋_GB2312" w:hAnsiTheme="minorEastAsia" w:hint="eastAsia"/>
          <w:sz w:val="32"/>
          <w:szCs w:val="32"/>
        </w:rPr>
        <w:t>招投标管理办法</w:t>
      </w:r>
      <w:r w:rsidR="00E20804">
        <w:rPr>
          <w:rFonts w:ascii="仿宋_GB2312" w:eastAsia="仿宋_GB2312" w:hAnsiTheme="minorEastAsia" w:hint="eastAsia"/>
          <w:sz w:val="32"/>
          <w:szCs w:val="32"/>
        </w:rPr>
        <w:t>》</w:t>
      </w:r>
      <w:r w:rsidR="00D0140F">
        <w:rPr>
          <w:rFonts w:ascii="仿宋_GB2312" w:eastAsia="仿宋_GB2312" w:hAnsiTheme="minorEastAsia" w:hint="eastAsia"/>
          <w:sz w:val="32"/>
          <w:szCs w:val="32"/>
        </w:rPr>
        <w:t>确定办公设备供应商，并按合同签订程序签订合同，由办公室实施采购。</w:t>
      </w:r>
    </w:p>
    <w:p w:rsidR="00282FF5" w:rsidRDefault="00282FF5" w:rsidP="00E03F4D">
      <w:pPr>
        <w:spacing w:line="580" w:lineRule="exact"/>
        <w:ind w:firstLineChars="200" w:firstLine="640"/>
        <w:outlineLvl w:val="0"/>
        <w:rPr>
          <w:rFonts w:ascii="仿宋_GB2312" w:eastAsia="仿宋_GB2312" w:hAnsi="宋体" w:cs="Times New Roman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5.</w:t>
      </w:r>
      <w:r w:rsidRPr="00635AEC">
        <w:rPr>
          <w:rFonts w:ascii="仿宋_GB2312" w:eastAsia="仿宋_GB2312" w:hint="eastAsia"/>
          <w:sz w:val="32"/>
          <w:szCs w:val="32"/>
        </w:rPr>
        <w:t xml:space="preserve"> </w:t>
      </w:r>
      <w:r w:rsidRPr="0053265C">
        <w:rPr>
          <w:rFonts w:ascii="仿宋_GB2312" w:eastAsia="仿宋_GB2312" w:hAnsi="Calibri" w:cs="Times New Roman" w:hint="eastAsia"/>
          <w:sz w:val="32"/>
          <w:szCs w:val="32"/>
        </w:rPr>
        <w:t>办公室</w:t>
      </w:r>
      <w:r>
        <w:rPr>
          <w:rFonts w:ascii="仿宋_GB2312" w:eastAsia="仿宋_GB2312" w:hint="eastAsia"/>
          <w:sz w:val="32"/>
          <w:szCs w:val="32"/>
        </w:rPr>
        <w:t>设备</w:t>
      </w:r>
      <w:r w:rsidRPr="0053265C">
        <w:rPr>
          <w:rFonts w:ascii="仿宋_GB2312" w:eastAsia="仿宋_GB2312" w:hAnsi="Calibri" w:cs="Times New Roman" w:hint="eastAsia"/>
          <w:sz w:val="32"/>
          <w:szCs w:val="32"/>
        </w:rPr>
        <w:t>采购员将采购的办公</w:t>
      </w:r>
      <w:r>
        <w:rPr>
          <w:rFonts w:ascii="仿宋_GB2312" w:eastAsia="仿宋_GB2312" w:hint="eastAsia"/>
          <w:sz w:val="32"/>
          <w:szCs w:val="32"/>
        </w:rPr>
        <w:t>设备</w:t>
      </w:r>
      <w:r>
        <w:rPr>
          <w:rFonts w:ascii="仿宋_GB2312" w:eastAsia="仿宋_GB2312" w:hAnsi="Calibri" w:cs="Times New Roman" w:hint="eastAsia"/>
          <w:sz w:val="32"/>
          <w:szCs w:val="32"/>
        </w:rPr>
        <w:t>交办公</w:t>
      </w:r>
      <w:r>
        <w:rPr>
          <w:rFonts w:ascii="仿宋_GB2312" w:eastAsia="仿宋_GB2312" w:hint="eastAsia"/>
          <w:sz w:val="32"/>
          <w:szCs w:val="32"/>
        </w:rPr>
        <w:t>设备</w:t>
      </w:r>
      <w:r>
        <w:rPr>
          <w:rFonts w:ascii="仿宋_GB2312" w:eastAsia="仿宋_GB2312" w:hAnsi="Calibri" w:cs="Times New Roman" w:hint="eastAsia"/>
          <w:sz w:val="32"/>
          <w:szCs w:val="32"/>
        </w:rPr>
        <w:t>管理员</w:t>
      </w:r>
      <w:r w:rsidRPr="0053265C">
        <w:rPr>
          <w:rFonts w:ascii="仿宋_GB2312" w:eastAsia="仿宋_GB2312" w:hAnsi="Calibri" w:cs="Times New Roman" w:hint="eastAsia"/>
          <w:sz w:val="32"/>
          <w:szCs w:val="32"/>
        </w:rPr>
        <w:t>，</w:t>
      </w:r>
      <w:r>
        <w:rPr>
          <w:rFonts w:ascii="仿宋_GB2312" w:eastAsia="仿宋_GB2312" w:hAnsi="Calibri" w:cs="Times New Roman" w:hint="eastAsia"/>
          <w:sz w:val="32"/>
          <w:szCs w:val="32"/>
        </w:rPr>
        <w:t>办公设备管理员会同财务资产部和</w:t>
      </w:r>
      <w:r w:rsidR="00075033">
        <w:rPr>
          <w:rFonts w:ascii="仿宋_GB2312" w:eastAsia="仿宋_GB2312" w:hAnsi="Calibri" w:cs="Times New Roman" w:hint="eastAsia"/>
          <w:sz w:val="32"/>
          <w:szCs w:val="32"/>
        </w:rPr>
        <w:t>设备</w:t>
      </w:r>
      <w:r>
        <w:rPr>
          <w:rFonts w:ascii="仿宋_GB2312" w:eastAsia="仿宋_GB2312" w:hAnsi="Calibri" w:cs="Times New Roman" w:hint="eastAsia"/>
          <w:sz w:val="32"/>
          <w:szCs w:val="32"/>
        </w:rPr>
        <w:t>使用部室共同对办公设备进行验收，</w:t>
      </w:r>
      <w:r w:rsidRPr="0053265C">
        <w:rPr>
          <w:rFonts w:ascii="仿宋_GB2312" w:eastAsia="仿宋_GB2312" w:hAnsi="Calibri" w:cs="Times New Roman" w:hint="eastAsia"/>
          <w:sz w:val="32"/>
          <w:szCs w:val="32"/>
        </w:rPr>
        <w:t>验收合格后开具</w:t>
      </w:r>
      <w:r w:rsidR="00FF483D">
        <w:rPr>
          <w:rFonts w:ascii="仿宋_GB2312" w:eastAsia="仿宋_GB2312" w:hAnsi="Calibri" w:cs="Times New Roman" w:hint="eastAsia"/>
          <w:sz w:val="32"/>
          <w:szCs w:val="32"/>
        </w:rPr>
        <w:t>《办公设备验收</w:t>
      </w:r>
      <w:r w:rsidR="00DD344D">
        <w:rPr>
          <w:rFonts w:ascii="仿宋_GB2312" w:eastAsia="仿宋_GB2312" w:hAnsi="Calibri" w:cs="Times New Roman" w:hint="eastAsia"/>
          <w:sz w:val="32"/>
          <w:szCs w:val="32"/>
        </w:rPr>
        <w:t>单》（见附件2）</w:t>
      </w:r>
      <w:r w:rsidRPr="0053265C">
        <w:rPr>
          <w:rFonts w:ascii="仿宋_GB2312" w:eastAsia="仿宋_GB2312" w:hAnsi="Calibri" w:cs="Times New Roman" w:hint="eastAsia"/>
          <w:sz w:val="32"/>
          <w:szCs w:val="32"/>
        </w:rPr>
        <w:t>，</w:t>
      </w:r>
      <w:r w:rsidR="00DD344D">
        <w:rPr>
          <w:rFonts w:ascii="仿宋_GB2312" w:eastAsia="仿宋_GB2312" w:hAnsi="Calibri" w:cs="Times New Roman" w:hint="eastAsia"/>
          <w:sz w:val="32"/>
          <w:szCs w:val="32"/>
        </w:rPr>
        <w:t>办公设备管理员办理登记入库手续和设备交付使用手续。办公室</w:t>
      </w:r>
      <w:r w:rsidR="004D0025">
        <w:rPr>
          <w:rFonts w:ascii="仿宋_GB2312" w:eastAsia="仿宋_GB2312" w:hint="eastAsia"/>
          <w:sz w:val="32"/>
          <w:szCs w:val="32"/>
        </w:rPr>
        <w:t>设备</w:t>
      </w:r>
      <w:r w:rsidR="004D0025" w:rsidRPr="0053265C">
        <w:rPr>
          <w:rFonts w:ascii="仿宋_GB2312" w:eastAsia="仿宋_GB2312" w:hAnsi="Calibri" w:cs="Times New Roman" w:hint="eastAsia"/>
          <w:sz w:val="32"/>
          <w:szCs w:val="32"/>
        </w:rPr>
        <w:t>采购员</w:t>
      </w:r>
      <w:r w:rsidR="00477FFD">
        <w:rPr>
          <w:rFonts w:ascii="仿宋_GB2312" w:eastAsia="仿宋_GB2312" w:hAnsi="Calibri" w:cs="Times New Roman" w:hint="eastAsia"/>
          <w:sz w:val="32"/>
          <w:szCs w:val="32"/>
        </w:rPr>
        <w:t>持入库登记和验收合格单</w:t>
      </w:r>
      <w:r w:rsidR="003A6E68">
        <w:rPr>
          <w:rFonts w:ascii="仿宋_GB2312" w:eastAsia="仿宋_GB2312" w:hAnsi="Calibri" w:cs="Times New Roman" w:hint="eastAsia"/>
          <w:sz w:val="32"/>
          <w:szCs w:val="32"/>
        </w:rPr>
        <w:t>到财务资产部报账，形成固定资产的，由财务资产部登记固定资产卡片；</w:t>
      </w:r>
      <w:r w:rsidR="00477FFD">
        <w:rPr>
          <w:rFonts w:ascii="仿宋_GB2312" w:eastAsia="仿宋_GB2312" w:hAnsi="Calibri" w:cs="Times New Roman" w:hint="eastAsia"/>
          <w:sz w:val="32"/>
          <w:szCs w:val="32"/>
        </w:rPr>
        <w:t>是低值易耗品的</w:t>
      </w:r>
      <w:r w:rsidR="00477FFD" w:rsidRPr="00477FFD">
        <w:rPr>
          <w:rFonts w:ascii="仿宋_GB2312" w:eastAsia="仿宋_GB2312" w:hAnsi="Calibri" w:cs="Times New Roman" w:hint="eastAsia"/>
          <w:sz w:val="32"/>
          <w:szCs w:val="32"/>
        </w:rPr>
        <w:t>，由</w:t>
      </w:r>
      <w:r w:rsidR="003A6E68">
        <w:rPr>
          <w:rFonts w:ascii="仿宋_GB2312" w:eastAsia="仿宋_GB2312" w:hAnsi="Calibri" w:cs="Times New Roman" w:hint="eastAsia"/>
          <w:sz w:val="32"/>
          <w:szCs w:val="32"/>
        </w:rPr>
        <w:t>财务资产部登记低耗品</w:t>
      </w:r>
      <w:r w:rsidR="00477FFD" w:rsidRPr="003A6E68">
        <w:rPr>
          <w:rFonts w:ascii="仿宋_GB2312" w:eastAsia="仿宋_GB2312" w:hAnsi="Calibri" w:cs="Times New Roman" w:hint="eastAsia"/>
          <w:sz w:val="32"/>
          <w:szCs w:val="32"/>
        </w:rPr>
        <w:t>台</w:t>
      </w:r>
      <w:r w:rsidR="00477FFD" w:rsidRPr="00477FFD">
        <w:rPr>
          <w:rFonts w:ascii="仿宋_GB2312" w:eastAsia="仿宋_GB2312" w:hAnsi="Calibri" w:cs="Times New Roman" w:hint="eastAsia"/>
          <w:sz w:val="32"/>
          <w:szCs w:val="32"/>
        </w:rPr>
        <w:t>账</w:t>
      </w:r>
      <w:r w:rsidR="00477FFD">
        <w:rPr>
          <w:rFonts w:ascii="仿宋_GB2312" w:eastAsia="仿宋_GB2312" w:hAnsi="Calibri" w:cs="Times New Roman" w:hint="eastAsia"/>
          <w:sz w:val="32"/>
          <w:szCs w:val="32"/>
        </w:rPr>
        <w:t>。</w:t>
      </w:r>
    </w:p>
    <w:p w:rsidR="00E03F4D" w:rsidRDefault="00E03F4D" w:rsidP="00E03F4D">
      <w:pPr>
        <w:spacing w:line="580" w:lineRule="exact"/>
        <w:rPr>
          <w:rFonts w:ascii="仿宋_GB2312" w:eastAsia="仿宋_GB2312" w:hAnsiTheme="minorEastAsia"/>
          <w:b/>
          <w:sz w:val="32"/>
          <w:szCs w:val="32"/>
        </w:rPr>
      </w:pPr>
    </w:p>
    <w:p w:rsidR="007C4639" w:rsidRPr="00806974" w:rsidRDefault="00806974" w:rsidP="00E03F4D">
      <w:pPr>
        <w:spacing w:line="580" w:lineRule="exact"/>
        <w:jc w:val="center"/>
        <w:rPr>
          <w:rFonts w:ascii="仿宋_GB2312" w:eastAsia="仿宋_GB2312" w:hAnsiTheme="minorEastAsia"/>
          <w:sz w:val="32"/>
          <w:szCs w:val="32"/>
        </w:rPr>
      </w:pPr>
      <w:r w:rsidRPr="00806974">
        <w:rPr>
          <w:rFonts w:ascii="仿宋_GB2312" w:eastAsia="仿宋_GB2312" w:hAnsiTheme="minorEastAsia" w:hint="eastAsia"/>
          <w:b/>
          <w:sz w:val="32"/>
          <w:szCs w:val="32"/>
        </w:rPr>
        <w:t>第三章</w:t>
      </w:r>
      <w:r>
        <w:rPr>
          <w:rFonts w:ascii="仿宋_GB2312" w:eastAsia="仿宋_GB2312" w:hAnsiTheme="minorEastAsia" w:hint="eastAsia"/>
          <w:b/>
          <w:sz w:val="32"/>
          <w:szCs w:val="32"/>
        </w:rPr>
        <w:t xml:space="preserve">  </w:t>
      </w:r>
      <w:r w:rsidR="00583B70" w:rsidRPr="00806974">
        <w:rPr>
          <w:rFonts w:ascii="仿宋_GB2312" w:eastAsia="仿宋_GB2312" w:hAnsiTheme="minorEastAsia" w:hint="eastAsia"/>
          <w:b/>
          <w:sz w:val="32"/>
          <w:szCs w:val="32"/>
        </w:rPr>
        <w:t>办公设备维</w:t>
      </w:r>
      <w:r>
        <w:rPr>
          <w:rFonts w:ascii="仿宋_GB2312" w:eastAsia="仿宋_GB2312" w:hAnsiTheme="minorEastAsia" w:hint="eastAsia"/>
          <w:b/>
          <w:sz w:val="32"/>
          <w:szCs w:val="32"/>
        </w:rPr>
        <w:t>护维修管理</w:t>
      </w:r>
    </w:p>
    <w:p w:rsidR="00583B70" w:rsidRPr="00154685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第</w:t>
      </w:r>
      <w:r w:rsidR="00E20CFE">
        <w:rPr>
          <w:rFonts w:ascii="仿宋_GB2312" w:eastAsia="仿宋_GB2312" w:hAnsiTheme="minorEastAsia" w:hint="eastAsia"/>
          <w:sz w:val="32"/>
          <w:szCs w:val="32"/>
        </w:rPr>
        <w:t>六</w:t>
      </w:r>
      <w:r>
        <w:rPr>
          <w:rFonts w:ascii="仿宋_GB2312" w:eastAsia="仿宋_GB2312" w:hAnsiTheme="minorEastAsia" w:hint="eastAsia"/>
          <w:sz w:val="32"/>
          <w:szCs w:val="32"/>
        </w:rPr>
        <w:t>条</w:t>
      </w:r>
      <w:r w:rsidR="00C86565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583B70" w:rsidRPr="00154685">
        <w:rPr>
          <w:rFonts w:ascii="仿宋_GB2312" w:eastAsia="仿宋_GB2312" w:hAnsiTheme="minorEastAsia" w:hint="eastAsia"/>
          <w:sz w:val="32"/>
          <w:szCs w:val="32"/>
        </w:rPr>
        <w:t>各部</w:t>
      </w:r>
      <w:r w:rsidR="00220F38" w:rsidRPr="00154685">
        <w:rPr>
          <w:rFonts w:ascii="仿宋_GB2312" w:eastAsia="仿宋_GB2312" w:hAnsiTheme="minorEastAsia" w:hint="eastAsia"/>
          <w:sz w:val="32"/>
          <w:szCs w:val="32"/>
        </w:rPr>
        <w:t>室</w:t>
      </w:r>
      <w:r w:rsidR="00583B70" w:rsidRPr="00154685">
        <w:rPr>
          <w:rFonts w:ascii="仿宋_GB2312" w:eastAsia="仿宋_GB2312" w:hAnsiTheme="minorEastAsia" w:hint="eastAsia"/>
          <w:sz w:val="32"/>
          <w:szCs w:val="32"/>
        </w:rPr>
        <w:t>的办公设备由各部</w:t>
      </w:r>
      <w:r w:rsidR="00220F38" w:rsidRPr="00154685">
        <w:rPr>
          <w:rFonts w:ascii="仿宋_GB2312" w:eastAsia="仿宋_GB2312" w:hAnsiTheme="minorEastAsia" w:hint="eastAsia"/>
          <w:sz w:val="32"/>
          <w:szCs w:val="32"/>
        </w:rPr>
        <w:t>室</w:t>
      </w:r>
      <w:r w:rsidR="00583B70" w:rsidRPr="00154685">
        <w:rPr>
          <w:rFonts w:ascii="仿宋_GB2312" w:eastAsia="仿宋_GB2312" w:hAnsiTheme="minorEastAsia" w:hint="eastAsia"/>
          <w:sz w:val="32"/>
          <w:szCs w:val="32"/>
        </w:rPr>
        <w:t>确定专人负责保管。</w:t>
      </w:r>
    </w:p>
    <w:p w:rsidR="00583B70" w:rsidRPr="00154685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F93A00">
        <w:rPr>
          <w:rFonts w:ascii="仿宋_GB2312" w:eastAsia="仿宋_GB2312" w:hAnsiTheme="minorEastAsia" w:hint="eastAsia"/>
          <w:sz w:val="32"/>
          <w:szCs w:val="32"/>
        </w:rPr>
        <w:t>第</w:t>
      </w:r>
      <w:r w:rsidR="00E20CFE">
        <w:rPr>
          <w:rFonts w:ascii="仿宋_GB2312" w:eastAsia="仿宋_GB2312" w:hAnsiTheme="minorEastAsia" w:hint="eastAsia"/>
          <w:sz w:val="32"/>
          <w:szCs w:val="32"/>
        </w:rPr>
        <w:t>七</w:t>
      </w:r>
      <w:r w:rsidRPr="00F93A00">
        <w:rPr>
          <w:rFonts w:ascii="仿宋_GB2312" w:eastAsia="仿宋_GB2312" w:hAnsiTheme="minorEastAsia" w:hint="eastAsia"/>
          <w:sz w:val="32"/>
          <w:szCs w:val="32"/>
        </w:rPr>
        <w:t>条</w:t>
      </w:r>
      <w:r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220F38" w:rsidRPr="00F93A00">
        <w:rPr>
          <w:rFonts w:ascii="仿宋_GB2312" w:eastAsia="仿宋_GB2312" w:hAnsiTheme="minorEastAsia" w:hint="eastAsia"/>
          <w:sz w:val="32"/>
          <w:szCs w:val="32"/>
        </w:rPr>
        <w:t>公司各部室</w:t>
      </w:r>
      <w:r w:rsidR="00583B70" w:rsidRPr="00F93A00">
        <w:rPr>
          <w:rFonts w:ascii="仿宋_GB2312" w:eastAsia="仿宋_GB2312" w:hAnsiTheme="minorEastAsia" w:hint="eastAsia"/>
          <w:sz w:val="32"/>
          <w:szCs w:val="32"/>
        </w:rPr>
        <w:t>的办公设备出现故障时，要及时</w:t>
      </w:r>
      <w:r w:rsidR="00AD1F49">
        <w:rPr>
          <w:rFonts w:ascii="仿宋_GB2312" w:eastAsia="仿宋_GB2312" w:hAnsiTheme="minorEastAsia" w:hint="eastAsia"/>
          <w:sz w:val="32"/>
          <w:szCs w:val="32"/>
        </w:rPr>
        <w:t>向</w:t>
      </w:r>
      <w:r w:rsidR="00154685" w:rsidRPr="00F93A00">
        <w:rPr>
          <w:rFonts w:ascii="仿宋_GB2312" w:eastAsia="仿宋_GB2312" w:hAnsiTheme="minorEastAsia" w:hint="eastAsia"/>
          <w:sz w:val="32"/>
          <w:szCs w:val="32"/>
        </w:rPr>
        <w:lastRenderedPageBreak/>
        <w:t>办</w:t>
      </w:r>
      <w:r w:rsidR="00154685" w:rsidRPr="00154685">
        <w:rPr>
          <w:rFonts w:ascii="仿宋_GB2312" w:eastAsia="仿宋_GB2312" w:hAnsiTheme="minorEastAsia" w:hint="eastAsia"/>
          <w:sz w:val="32"/>
          <w:szCs w:val="32"/>
        </w:rPr>
        <w:t>公室</w:t>
      </w:r>
      <w:r w:rsidR="00AD1F49">
        <w:rPr>
          <w:rFonts w:ascii="仿宋_GB2312" w:eastAsia="仿宋_GB2312" w:hAnsiTheme="minorEastAsia" w:hint="eastAsia"/>
          <w:sz w:val="32"/>
          <w:szCs w:val="32"/>
        </w:rPr>
        <w:t>报修</w:t>
      </w:r>
      <w:r w:rsidR="00F64436">
        <w:rPr>
          <w:rFonts w:ascii="仿宋_GB2312" w:eastAsia="仿宋_GB2312" w:hAnsiTheme="minorEastAsia" w:hint="eastAsia"/>
          <w:sz w:val="32"/>
          <w:szCs w:val="32"/>
        </w:rPr>
        <w:t>，填写“</w:t>
      </w:r>
      <w:r w:rsidR="00AD1F49">
        <w:rPr>
          <w:rFonts w:ascii="仿宋_GB2312" w:eastAsia="仿宋_GB2312" w:hAnsiTheme="minorEastAsia" w:hint="eastAsia"/>
          <w:sz w:val="32"/>
          <w:szCs w:val="32"/>
        </w:rPr>
        <w:t>办公设备维修申请单</w:t>
      </w:r>
      <w:r w:rsidR="00F64436">
        <w:rPr>
          <w:rFonts w:ascii="仿宋_GB2312" w:eastAsia="仿宋_GB2312" w:hAnsiTheme="minorEastAsia" w:hint="eastAsia"/>
          <w:sz w:val="32"/>
          <w:szCs w:val="32"/>
        </w:rPr>
        <w:t>”（见附件</w:t>
      </w:r>
      <w:r w:rsidR="00C5208D">
        <w:rPr>
          <w:rFonts w:ascii="仿宋_GB2312" w:eastAsia="仿宋_GB2312" w:hAnsiTheme="minorEastAsia" w:hint="eastAsia"/>
          <w:sz w:val="32"/>
          <w:szCs w:val="32"/>
        </w:rPr>
        <w:t>3</w:t>
      </w:r>
      <w:r w:rsidR="00F64436">
        <w:rPr>
          <w:rFonts w:ascii="仿宋_GB2312" w:eastAsia="仿宋_GB2312" w:hAnsiTheme="minorEastAsia" w:hint="eastAsia"/>
          <w:sz w:val="32"/>
          <w:szCs w:val="32"/>
        </w:rPr>
        <w:t>）</w:t>
      </w:r>
      <w:r w:rsidR="00583B70" w:rsidRPr="00154685">
        <w:rPr>
          <w:rFonts w:ascii="仿宋_GB2312" w:eastAsia="仿宋_GB2312" w:hAnsiTheme="minorEastAsia" w:hint="eastAsia"/>
          <w:sz w:val="32"/>
          <w:szCs w:val="32"/>
        </w:rPr>
        <w:t>，禁止私自维修，否则后果由当事人承担。</w:t>
      </w:r>
    </w:p>
    <w:p w:rsidR="00F64436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F93A00">
        <w:rPr>
          <w:rFonts w:ascii="仿宋_GB2312" w:eastAsia="仿宋_GB2312" w:hAnsiTheme="minorEastAsia" w:hint="eastAsia"/>
          <w:sz w:val="32"/>
          <w:szCs w:val="32"/>
        </w:rPr>
        <w:t>第</w:t>
      </w:r>
      <w:r w:rsidR="00E20CFE">
        <w:rPr>
          <w:rFonts w:ascii="仿宋_GB2312" w:eastAsia="仿宋_GB2312" w:hAnsiTheme="minorEastAsia" w:hint="eastAsia"/>
          <w:sz w:val="32"/>
          <w:szCs w:val="32"/>
        </w:rPr>
        <w:t>八</w:t>
      </w:r>
      <w:r w:rsidRPr="00F93A00">
        <w:rPr>
          <w:rFonts w:ascii="仿宋_GB2312" w:eastAsia="仿宋_GB2312" w:hAnsiTheme="minorEastAsia" w:hint="eastAsia"/>
          <w:sz w:val="32"/>
          <w:szCs w:val="32"/>
        </w:rPr>
        <w:t>条</w:t>
      </w:r>
      <w:r w:rsidR="000D6218" w:rsidRPr="00F93A00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220F38" w:rsidRPr="00F93A00">
        <w:rPr>
          <w:rFonts w:ascii="仿宋_GB2312" w:eastAsia="仿宋_GB2312" w:hAnsiTheme="minorEastAsia" w:hint="eastAsia"/>
          <w:sz w:val="32"/>
          <w:szCs w:val="32"/>
        </w:rPr>
        <w:t>办公室</w:t>
      </w:r>
      <w:r w:rsidR="00371884" w:rsidRPr="00F93A00">
        <w:rPr>
          <w:rFonts w:ascii="仿宋_GB2312" w:eastAsia="仿宋_GB2312" w:hAnsiTheme="minorEastAsia" w:hint="eastAsia"/>
          <w:sz w:val="32"/>
          <w:szCs w:val="32"/>
        </w:rPr>
        <w:t>接到</w:t>
      </w:r>
      <w:r w:rsidR="00F64436">
        <w:rPr>
          <w:rFonts w:ascii="仿宋_GB2312" w:eastAsia="仿宋_GB2312" w:hAnsiTheme="minorEastAsia" w:hint="eastAsia"/>
          <w:sz w:val="32"/>
          <w:szCs w:val="32"/>
        </w:rPr>
        <w:t>使用</w:t>
      </w:r>
      <w:r w:rsidR="00583B70" w:rsidRPr="00F93A00">
        <w:rPr>
          <w:rFonts w:ascii="仿宋_GB2312" w:eastAsia="仿宋_GB2312" w:hAnsiTheme="minorEastAsia" w:hint="eastAsia"/>
          <w:sz w:val="32"/>
          <w:szCs w:val="32"/>
        </w:rPr>
        <w:t>部</w:t>
      </w:r>
      <w:r w:rsidR="00220F38" w:rsidRPr="00F93A00">
        <w:rPr>
          <w:rFonts w:ascii="仿宋_GB2312" w:eastAsia="仿宋_GB2312" w:hAnsiTheme="minorEastAsia" w:hint="eastAsia"/>
          <w:sz w:val="32"/>
          <w:szCs w:val="32"/>
        </w:rPr>
        <w:t>室</w:t>
      </w:r>
      <w:r w:rsidR="00583B70" w:rsidRPr="00F93A00">
        <w:rPr>
          <w:rFonts w:ascii="仿宋_GB2312" w:eastAsia="仿宋_GB2312" w:hAnsiTheme="minorEastAsia" w:hint="eastAsia"/>
          <w:sz w:val="32"/>
          <w:szCs w:val="32"/>
        </w:rPr>
        <w:t>的</w:t>
      </w:r>
      <w:r w:rsidR="003619F3">
        <w:rPr>
          <w:rFonts w:ascii="仿宋_GB2312" w:eastAsia="仿宋_GB2312" w:hAnsiTheme="minorEastAsia" w:hint="eastAsia"/>
          <w:sz w:val="32"/>
          <w:szCs w:val="32"/>
        </w:rPr>
        <w:t>维</w:t>
      </w:r>
      <w:r w:rsidR="00583B70" w:rsidRPr="00F93A00">
        <w:rPr>
          <w:rFonts w:ascii="仿宋_GB2312" w:eastAsia="仿宋_GB2312" w:hAnsiTheme="minorEastAsia" w:hint="eastAsia"/>
          <w:sz w:val="32"/>
          <w:szCs w:val="32"/>
        </w:rPr>
        <w:t>修</w:t>
      </w:r>
      <w:r w:rsidR="00F64436">
        <w:rPr>
          <w:rFonts w:ascii="仿宋_GB2312" w:eastAsia="仿宋_GB2312" w:hAnsiTheme="minorEastAsia" w:hint="eastAsia"/>
          <w:sz w:val="32"/>
          <w:szCs w:val="32"/>
        </w:rPr>
        <w:t>申请</w:t>
      </w:r>
      <w:r w:rsidR="00583B70" w:rsidRPr="00F93A00">
        <w:rPr>
          <w:rFonts w:ascii="仿宋_GB2312" w:eastAsia="仿宋_GB2312" w:hAnsiTheme="minorEastAsia" w:hint="eastAsia"/>
          <w:sz w:val="32"/>
          <w:szCs w:val="32"/>
        </w:rPr>
        <w:t>后，</w:t>
      </w:r>
      <w:r w:rsidR="00F64436">
        <w:rPr>
          <w:rFonts w:ascii="仿宋_GB2312" w:eastAsia="仿宋_GB2312" w:hAnsiTheme="minorEastAsia" w:hint="eastAsia"/>
          <w:sz w:val="32"/>
          <w:szCs w:val="32"/>
        </w:rPr>
        <w:t>联系设备服务商</w:t>
      </w:r>
      <w:r w:rsidR="009848B5">
        <w:rPr>
          <w:rFonts w:ascii="仿宋_GB2312" w:eastAsia="仿宋_GB2312" w:hAnsiTheme="minorEastAsia" w:hint="eastAsia"/>
          <w:sz w:val="32"/>
          <w:szCs w:val="32"/>
        </w:rPr>
        <w:t>，鉴定故障原因，如</w:t>
      </w:r>
      <w:r w:rsidR="0050519A">
        <w:rPr>
          <w:rFonts w:ascii="仿宋_GB2312" w:eastAsia="仿宋_GB2312" w:hAnsiTheme="minorEastAsia" w:hint="eastAsia"/>
          <w:sz w:val="32"/>
          <w:szCs w:val="32"/>
        </w:rPr>
        <w:t>设备故障可以修复使用，由设备服务商进行修复，若设备故障无法修复</w:t>
      </w:r>
      <w:r w:rsidR="009848B5">
        <w:rPr>
          <w:rFonts w:ascii="仿宋_GB2312" w:eastAsia="仿宋_GB2312" w:hAnsiTheme="minorEastAsia" w:hint="eastAsia"/>
          <w:sz w:val="32"/>
          <w:szCs w:val="32"/>
        </w:rPr>
        <w:t>，按设备报废处理。</w:t>
      </w:r>
    </w:p>
    <w:p w:rsidR="0018444D" w:rsidRPr="00F93A00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F93A00">
        <w:rPr>
          <w:rFonts w:ascii="仿宋_GB2312" w:eastAsia="仿宋_GB2312" w:hAnsiTheme="minorEastAsia" w:hint="eastAsia"/>
          <w:sz w:val="32"/>
          <w:szCs w:val="32"/>
        </w:rPr>
        <w:t>第</w:t>
      </w:r>
      <w:r w:rsidR="00E20CFE">
        <w:rPr>
          <w:rFonts w:ascii="仿宋_GB2312" w:eastAsia="仿宋_GB2312" w:hAnsiTheme="minorEastAsia" w:hint="eastAsia"/>
          <w:sz w:val="32"/>
          <w:szCs w:val="32"/>
        </w:rPr>
        <w:t>九</w:t>
      </w:r>
      <w:r w:rsidRPr="00F93A00">
        <w:rPr>
          <w:rFonts w:ascii="仿宋_GB2312" w:eastAsia="仿宋_GB2312" w:hAnsiTheme="minorEastAsia" w:hint="eastAsia"/>
          <w:sz w:val="32"/>
          <w:szCs w:val="32"/>
        </w:rPr>
        <w:t>条</w:t>
      </w:r>
      <w:r w:rsidR="00C86565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办公设备修理完毕后，</w:t>
      </w:r>
      <w:r w:rsidR="000D6218" w:rsidRPr="00F93A00">
        <w:rPr>
          <w:rFonts w:ascii="仿宋_GB2312" w:eastAsia="仿宋_GB2312" w:hAnsiTheme="minorEastAsia" w:hint="eastAsia"/>
          <w:sz w:val="32"/>
          <w:szCs w:val="32"/>
        </w:rPr>
        <w:t>办公设备管理人员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须及时填写“设备维修记录单”</w:t>
      </w:r>
      <w:r w:rsidR="00961E8B">
        <w:rPr>
          <w:rFonts w:ascii="仿宋_GB2312" w:eastAsia="仿宋_GB2312" w:hAnsiTheme="minorEastAsia" w:hint="eastAsia"/>
          <w:sz w:val="32"/>
          <w:szCs w:val="32"/>
        </w:rPr>
        <w:t>（见附件</w:t>
      </w:r>
      <w:r w:rsidR="004D0025">
        <w:rPr>
          <w:rFonts w:ascii="仿宋_GB2312" w:eastAsia="仿宋_GB2312" w:hAnsiTheme="minorEastAsia" w:hint="eastAsia"/>
          <w:sz w:val="32"/>
          <w:szCs w:val="32"/>
        </w:rPr>
        <w:t>4</w:t>
      </w:r>
      <w:r w:rsidR="00961E8B">
        <w:rPr>
          <w:rFonts w:ascii="仿宋_GB2312" w:eastAsia="仿宋_GB2312" w:hAnsiTheme="minorEastAsia" w:hint="eastAsia"/>
          <w:sz w:val="32"/>
          <w:szCs w:val="32"/>
        </w:rPr>
        <w:t>）</w:t>
      </w:r>
      <w:r w:rsidR="00E71F28">
        <w:rPr>
          <w:rFonts w:ascii="仿宋_GB2312" w:eastAsia="仿宋_GB2312" w:hAnsiTheme="minorEastAsia" w:hint="eastAsia"/>
          <w:sz w:val="32"/>
          <w:szCs w:val="32"/>
        </w:rPr>
        <w:t>，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并由</w:t>
      </w:r>
      <w:r w:rsidR="000D6218" w:rsidRPr="00F93A00">
        <w:rPr>
          <w:rFonts w:ascii="仿宋_GB2312" w:eastAsia="仿宋_GB2312" w:hAnsiTheme="minorEastAsia" w:hint="eastAsia"/>
          <w:sz w:val="32"/>
          <w:szCs w:val="32"/>
        </w:rPr>
        <w:t>办公室负责人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签字确认。</w:t>
      </w:r>
    </w:p>
    <w:p w:rsidR="0018444D" w:rsidRPr="00F93A00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F93A00">
        <w:rPr>
          <w:rFonts w:ascii="仿宋_GB2312" w:eastAsia="仿宋_GB2312" w:hAnsiTheme="minorEastAsia" w:hint="eastAsia"/>
          <w:sz w:val="32"/>
          <w:szCs w:val="32"/>
        </w:rPr>
        <w:t>第</w:t>
      </w:r>
      <w:r w:rsidR="00313C88">
        <w:rPr>
          <w:rFonts w:ascii="仿宋_GB2312" w:eastAsia="仿宋_GB2312" w:hAnsiTheme="minorEastAsia" w:hint="eastAsia"/>
          <w:sz w:val="32"/>
          <w:szCs w:val="32"/>
        </w:rPr>
        <w:t>十</w:t>
      </w:r>
      <w:r w:rsidRPr="00F93A00">
        <w:rPr>
          <w:rFonts w:ascii="仿宋_GB2312" w:eastAsia="仿宋_GB2312" w:hAnsiTheme="minorEastAsia" w:hint="eastAsia"/>
          <w:sz w:val="32"/>
          <w:szCs w:val="32"/>
        </w:rPr>
        <w:t>条</w:t>
      </w:r>
      <w:r w:rsidR="00C86565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设备供应商维修好办公设备后，由</w:t>
      </w:r>
      <w:r w:rsidR="000D6218" w:rsidRPr="00F93A00">
        <w:rPr>
          <w:rFonts w:ascii="仿宋_GB2312" w:eastAsia="仿宋_GB2312" w:hAnsiTheme="minorEastAsia" w:hint="eastAsia"/>
          <w:sz w:val="32"/>
          <w:szCs w:val="32"/>
        </w:rPr>
        <w:t>办公设备管理员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负责签字确认</w:t>
      </w:r>
      <w:r w:rsidR="00E71F28">
        <w:rPr>
          <w:rFonts w:ascii="仿宋_GB2312" w:eastAsia="仿宋_GB2312" w:hAnsiTheme="minorEastAsia" w:hint="eastAsia"/>
          <w:sz w:val="32"/>
          <w:szCs w:val="32"/>
        </w:rPr>
        <w:t>，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并索取一份供应商的设备维修记录单。</w:t>
      </w:r>
    </w:p>
    <w:p w:rsidR="004A125D" w:rsidRPr="00371884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F93A00">
        <w:rPr>
          <w:rFonts w:ascii="仿宋_GB2312" w:eastAsia="仿宋_GB2312" w:hAnsiTheme="minorEastAsia" w:hint="eastAsia"/>
          <w:sz w:val="32"/>
          <w:szCs w:val="32"/>
        </w:rPr>
        <w:t>第</w:t>
      </w:r>
      <w:r w:rsidR="00961E8B">
        <w:rPr>
          <w:rFonts w:ascii="仿宋_GB2312" w:eastAsia="仿宋_GB2312" w:hAnsiTheme="minorEastAsia" w:hint="eastAsia"/>
          <w:sz w:val="32"/>
          <w:szCs w:val="32"/>
        </w:rPr>
        <w:t>十</w:t>
      </w:r>
      <w:r w:rsidR="00E20CFE">
        <w:rPr>
          <w:rFonts w:ascii="仿宋_GB2312" w:eastAsia="仿宋_GB2312" w:hAnsiTheme="minorEastAsia" w:hint="eastAsia"/>
          <w:sz w:val="32"/>
          <w:szCs w:val="32"/>
        </w:rPr>
        <w:t>一</w:t>
      </w:r>
      <w:r w:rsidRPr="00F93A00">
        <w:rPr>
          <w:rFonts w:ascii="仿宋_GB2312" w:eastAsia="仿宋_GB2312" w:hAnsiTheme="minorEastAsia" w:hint="eastAsia"/>
          <w:sz w:val="32"/>
          <w:szCs w:val="32"/>
        </w:rPr>
        <w:t>条</w:t>
      </w:r>
      <w:r w:rsidR="000D6218" w:rsidRPr="00F93A00">
        <w:rPr>
          <w:rFonts w:ascii="仿宋_GB2312" w:eastAsia="仿宋_GB2312" w:hAnsiTheme="minorEastAsia" w:hint="eastAsia"/>
          <w:sz w:val="32"/>
          <w:szCs w:val="32"/>
        </w:rPr>
        <w:t xml:space="preserve"> 办公设备管理员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需要将设备维修记录单按顺序整理，存档备查。</w:t>
      </w:r>
    </w:p>
    <w:p w:rsidR="00E03F4D" w:rsidRDefault="00E03F4D" w:rsidP="00E03F4D">
      <w:pPr>
        <w:spacing w:line="580" w:lineRule="exact"/>
        <w:jc w:val="center"/>
        <w:rPr>
          <w:rFonts w:ascii="仿宋_GB2312" w:eastAsia="仿宋_GB2312" w:hAnsiTheme="minorEastAsia"/>
          <w:b/>
          <w:sz w:val="32"/>
          <w:szCs w:val="32"/>
        </w:rPr>
      </w:pPr>
    </w:p>
    <w:p w:rsidR="0018444D" w:rsidRPr="00806974" w:rsidRDefault="00806974" w:rsidP="00E03F4D">
      <w:pPr>
        <w:spacing w:line="580" w:lineRule="exact"/>
        <w:jc w:val="center"/>
        <w:rPr>
          <w:rFonts w:ascii="仿宋_GB2312" w:eastAsia="仿宋_GB2312" w:hAnsiTheme="minorEastAsia"/>
          <w:b/>
          <w:sz w:val="32"/>
          <w:szCs w:val="32"/>
        </w:rPr>
      </w:pPr>
      <w:r w:rsidRPr="00806974">
        <w:rPr>
          <w:rFonts w:ascii="仿宋_GB2312" w:eastAsia="仿宋_GB2312" w:hAnsiTheme="minorEastAsia" w:hint="eastAsia"/>
          <w:b/>
          <w:sz w:val="32"/>
          <w:szCs w:val="32"/>
        </w:rPr>
        <w:t xml:space="preserve">第四章 </w:t>
      </w:r>
      <w:r w:rsidR="0018444D" w:rsidRPr="00806974">
        <w:rPr>
          <w:rFonts w:ascii="仿宋_GB2312" w:eastAsia="仿宋_GB2312" w:hAnsiTheme="minorEastAsia" w:hint="eastAsia"/>
          <w:b/>
          <w:sz w:val="32"/>
          <w:szCs w:val="32"/>
        </w:rPr>
        <w:t>办公设备报废</w:t>
      </w:r>
      <w:r w:rsidRPr="00806974">
        <w:rPr>
          <w:rFonts w:ascii="仿宋_GB2312" w:eastAsia="仿宋_GB2312" w:hAnsiTheme="minorEastAsia" w:hint="eastAsia"/>
          <w:b/>
          <w:sz w:val="32"/>
          <w:szCs w:val="32"/>
        </w:rPr>
        <w:t>管理</w:t>
      </w:r>
      <w:r>
        <w:rPr>
          <w:rFonts w:ascii="仿宋_GB2312" w:eastAsia="仿宋_GB2312" w:hAnsiTheme="minorEastAsia" w:hint="eastAsia"/>
          <w:b/>
          <w:sz w:val="32"/>
          <w:szCs w:val="32"/>
        </w:rPr>
        <w:t>规定</w:t>
      </w:r>
    </w:p>
    <w:p w:rsidR="0018444D" w:rsidRPr="00F93A00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BD6FD2">
        <w:rPr>
          <w:rFonts w:ascii="仿宋_GB2312" w:eastAsia="仿宋_GB2312" w:hAnsiTheme="minorEastAsia" w:hint="eastAsia"/>
          <w:sz w:val="32"/>
          <w:szCs w:val="32"/>
        </w:rPr>
        <w:t>第十</w:t>
      </w:r>
      <w:r w:rsidR="00E20CFE">
        <w:rPr>
          <w:rFonts w:ascii="仿宋_GB2312" w:eastAsia="仿宋_GB2312" w:hAnsiTheme="minorEastAsia" w:hint="eastAsia"/>
          <w:sz w:val="32"/>
          <w:szCs w:val="32"/>
        </w:rPr>
        <w:t>二</w:t>
      </w:r>
      <w:r w:rsidRPr="00BD6FD2">
        <w:rPr>
          <w:rFonts w:ascii="仿宋_GB2312" w:eastAsia="仿宋_GB2312" w:hAnsiTheme="minorEastAsia" w:hint="eastAsia"/>
          <w:sz w:val="32"/>
          <w:szCs w:val="32"/>
        </w:rPr>
        <w:t>条</w:t>
      </w:r>
      <w:r w:rsidR="00C86565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18444D" w:rsidRPr="00BD6FD2">
        <w:rPr>
          <w:rFonts w:ascii="仿宋_GB2312" w:eastAsia="仿宋_GB2312" w:hAnsiTheme="minorEastAsia" w:hint="eastAsia"/>
          <w:sz w:val="32"/>
          <w:szCs w:val="32"/>
        </w:rPr>
        <w:t>办公设备因自然损耗或</w:t>
      </w:r>
      <w:r w:rsidR="009848B5" w:rsidRPr="00BD6FD2">
        <w:rPr>
          <w:rFonts w:ascii="仿宋_GB2312" w:eastAsia="仿宋_GB2312" w:hAnsiTheme="minorEastAsia" w:hint="eastAsia"/>
          <w:sz w:val="32"/>
          <w:szCs w:val="32"/>
        </w:rPr>
        <w:t>人为</w:t>
      </w:r>
      <w:r w:rsidR="0018444D" w:rsidRPr="00BD6FD2">
        <w:rPr>
          <w:rFonts w:ascii="仿宋_GB2312" w:eastAsia="仿宋_GB2312" w:hAnsiTheme="minorEastAsia" w:hint="eastAsia"/>
          <w:sz w:val="32"/>
          <w:szCs w:val="32"/>
        </w:rPr>
        <w:t>因素需报废</w:t>
      </w:r>
      <w:r w:rsidR="0050519A">
        <w:rPr>
          <w:rFonts w:ascii="仿宋_GB2312" w:eastAsia="仿宋_GB2312" w:hAnsiTheme="minorEastAsia" w:hint="eastAsia"/>
          <w:sz w:val="32"/>
          <w:szCs w:val="32"/>
        </w:rPr>
        <w:t>时，由设备使用部室填写“设备报废申请单”（见附件</w:t>
      </w:r>
      <w:r w:rsidR="004D0025">
        <w:rPr>
          <w:rFonts w:ascii="仿宋_GB2312" w:eastAsia="仿宋_GB2312" w:hAnsiTheme="minorEastAsia" w:hint="eastAsia"/>
          <w:sz w:val="32"/>
          <w:szCs w:val="32"/>
        </w:rPr>
        <w:t>5</w:t>
      </w:r>
      <w:r w:rsidR="0050519A">
        <w:rPr>
          <w:rFonts w:ascii="仿宋_GB2312" w:eastAsia="仿宋_GB2312" w:hAnsiTheme="minorEastAsia" w:hint="eastAsia"/>
          <w:sz w:val="32"/>
          <w:szCs w:val="32"/>
        </w:rPr>
        <w:t>）</w:t>
      </w:r>
    </w:p>
    <w:p w:rsidR="0018444D" w:rsidRPr="00F93A00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1.</w:t>
      </w:r>
      <w:r w:rsidR="000D6218" w:rsidRPr="00F93A00">
        <w:rPr>
          <w:rFonts w:ascii="仿宋_GB2312" w:eastAsia="仿宋_GB2312" w:hAnsiTheme="minorEastAsia" w:hint="eastAsia"/>
          <w:sz w:val="32"/>
          <w:szCs w:val="32"/>
        </w:rPr>
        <w:t>办公室接到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设备报废信息后，须及时</w:t>
      </w:r>
      <w:r w:rsidR="009848B5">
        <w:rPr>
          <w:rFonts w:ascii="仿宋_GB2312" w:eastAsia="仿宋_GB2312" w:hAnsiTheme="minorEastAsia" w:hint="eastAsia"/>
          <w:sz w:val="32"/>
          <w:szCs w:val="32"/>
        </w:rPr>
        <w:t>联系设备服务商</w:t>
      </w:r>
      <w:r w:rsidR="00C86565">
        <w:rPr>
          <w:rFonts w:ascii="仿宋_GB2312" w:eastAsia="仿宋_GB2312" w:hAnsiTheme="minorEastAsia" w:hint="eastAsia"/>
          <w:sz w:val="32"/>
          <w:szCs w:val="32"/>
        </w:rPr>
        <w:t>进行鉴定;</w:t>
      </w:r>
    </w:p>
    <w:p w:rsidR="00961E8B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2.</w:t>
      </w:r>
      <w:r w:rsidR="009848B5">
        <w:rPr>
          <w:rFonts w:ascii="仿宋_GB2312" w:eastAsia="仿宋_GB2312" w:hAnsiTheme="minorEastAsia" w:hint="eastAsia"/>
          <w:sz w:val="32"/>
          <w:szCs w:val="32"/>
        </w:rPr>
        <w:t>鉴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定设备</w:t>
      </w:r>
      <w:r w:rsidR="00806974">
        <w:rPr>
          <w:rFonts w:ascii="仿宋_GB2312" w:eastAsia="仿宋_GB2312" w:hAnsiTheme="minorEastAsia" w:hint="eastAsia"/>
          <w:sz w:val="32"/>
          <w:szCs w:val="32"/>
        </w:rPr>
        <w:t>确实无法修复再使用，或修复费用成本过高，可以提出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报废，</w:t>
      </w:r>
      <w:r w:rsidR="009848B5">
        <w:rPr>
          <w:rFonts w:ascii="仿宋_GB2312" w:eastAsia="仿宋_GB2312" w:hAnsiTheme="minorEastAsia" w:hint="eastAsia"/>
          <w:sz w:val="32"/>
          <w:szCs w:val="32"/>
        </w:rPr>
        <w:t>但必须</w:t>
      </w:r>
      <w:r w:rsidR="00C6383B">
        <w:rPr>
          <w:rFonts w:ascii="仿宋_GB2312" w:eastAsia="仿宋_GB2312" w:hAnsiTheme="minorEastAsia" w:hint="eastAsia"/>
          <w:sz w:val="32"/>
          <w:szCs w:val="32"/>
        </w:rPr>
        <w:t>由</w:t>
      </w:r>
      <w:r w:rsidR="009848B5">
        <w:rPr>
          <w:rFonts w:ascii="仿宋_GB2312" w:eastAsia="仿宋_GB2312" w:hAnsiTheme="minorEastAsia" w:hint="eastAsia"/>
          <w:sz w:val="32"/>
          <w:szCs w:val="32"/>
        </w:rPr>
        <w:t>设备服务商在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“设备报废申请单”上详细说明报废的原因，</w:t>
      </w:r>
      <w:r w:rsidR="009848B5">
        <w:rPr>
          <w:rFonts w:ascii="仿宋_GB2312" w:eastAsia="仿宋_GB2312" w:hAnsiTheme="minorEastAsia" w:hint="eastAsia"/>
          <w:sz w:val="32"/>
          <w:szCs w:val="32"/>
        </w:rPr>
        <w:t>设备使用部室或保管部室</w:t>
      </w:r>
      <w:r w:rsidR="00C6383B">
        <w:rPr>
          <w:rFonts w:ascii="仿宋_GB2312" w:eastAsia="仿宋_GB2312" w:hAnsiTheme="minorEastAsia" w:hint="eastAsia"/>
          <w:sz w:val="32"/>
          <w:szCs w:val="32"/>
        </w:rPr>
        <w:t>和</w:t>
      </w:r>
      <w:r w:rsidR="000D6218" w:rsidRPr="00F93A00">
        <w:rPr>
          <w:rFonts w:ascii="仿宋_GB2312" w:eastAsia="仿宋_GB2312" w:hAnsiTheme="minorEastAsia" w:hint="eastAsia"/>
          <w:sz w:val="32"/>
          <w:szCs w:val="32"/>
        </w:rPr>
        <w:t>分管副总经理</w:t>
      </w:r>
      <w:r w:rsidR="00C6383B">
        <w:rPr>
          <w:rFonts w:ascii="仿宋_GB2312" w:eastAsia="仿宋_GB2312" w:hAnsiTheme="minorEastAsia" w:hint="eastAsia"/>
          <w:sz w:val="32"/>
          <w:szCs w:val="32"/>
        </w:rPr>
        <w:t>确认后，</w:t>
      </w:r>
      <w:r w:rsidR="00F723F6">
        <w:rPr>
          <w:rFonts w:ascii="仿宋_GB2312" w:eastAsia="仿宋_GB2312" w:hAnsiTheme="minorEastAsia" w:hint="eastAsia"/>
          <w:sz w:val="32"/>
          <w:szCs w:val="32"/>
        </w:rPr>
        <w:t>由办公室负责统一按照固定资产相关</w:t>
      </w:r>
      <w:r w:rsidR="00C6383B">
        <w:rPr>
          <w:rFonts w:ascii="仿宋_GB2312" w:eastAsia="仿宋_GB2312" w:hAnsiTheme="minorEastAsia" w:hint="eastAsia"/>
          <w:sz w:val="32"/>
          <w:szCs w:val="32"/>
        </w:rPr>
        <w:t>管理</w:t>
      </w:r>
      <w:r w:rsidR="00F723F6">
        <w:rPr>
          <w:rFonts w:ascii="仿宋_GB2312" w:eastAsia="仿宋_GB2312" w:hAnsiTheme="minorEastAsia" w:hint="eastAsia"/>
          <w:sz w:val="32"/>
          <w:szCs w:val="32"/>
        </w:rPr>
        <w:t>规定</w:t>
      </w:r>
      <w:r w:rsidR="00C6383B">
        <w:rPr>
          <w:rFonts w:ascii="仿宋_GB2312" w:eastAsia="仿宋_GB2312" w:hAnsiTheme="minorEastAsia" w:hint="eastAsia"/>
          <w:sz w:val="32"/>
          <w:szCs w:val="32"/>
        </w:rPr>
        <w:t>和程序进行</w:t>
      </w:r>
      <w:r w:rsidR="00C86565">
        <w:rPr>
          <w:rFonts w:ascii="仿宋_GB2312" w:eastAsia="仿宋_GB2312" w:hAnsiTheme="minorEastAsia" w:hint="eastAsia"/>
          <w:sz w:val="32"/>
          <w:szCs w:val="32"/>
        </w:rPr>
        <w:t>报废</w:t>
      </w:r>
      <w:r w:rsidR="00C6383B">
        <w:rPr>
          <w:rFonts w:ascii="仿宋_GB2312" w:eastAsia="仿宋_GB2312" w:hAnsiTheme="minorEastAsia" w:hint="eastAsia"/>
          <w:sz w:val="32"/>
          <w:szCs w:val="32"/>
        </w:rPr>
        <w:t>处理。</w:t>
      </w:r>
    </w:p>
    <w:p w:rsidR="0018444D" w:rsidRPr="00F93A00" w:rsidRDefault="00961E8B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4</w:t>
      </w:r>
      <w:r w:rsidR="00F93A00">
        <w:rPr>
          <w:rFonts w:ascii="仿宋_GB2312" w:eastAsia="仿宋_GB2312" w:hAnsiTheme="minorEastAsia" w:hint="eastAsia"/>
          <w:sz w:val="32"/>
          <w:szCs w:val="32"/>
        </w:rPr>
        <w:t>.</w:t>
      </w:r>
      <w:r w:rsidR="000D6218" w:rsidRPr="00F93A00">
        <w:rPr>
          <w:rFonts w:ascii="仿宋_GB2312" w:eastAsia="仿宋_GB2312" w:hAnsiTheme="minorEastAsia" w:hint="eastAsia"/>
          <w:sz w:val="32"/>
          <w:szCs w:val="32"/>
        </w:rPr>
        <w:t>办公设备管理人员在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完成报废设备处理工作后，需及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lastRenderedPageBreak/>
        <w:t>时核销报废的设备，登</w:t>
      </w:r>
      <w:r w:rsidR="00290098">
        <w:rPr>
          <w:rFonts w:ascii="仿宋_GB2312" w:eastAsia="仿宋_GB2312" w:hAnsiTheme="minorEastAsia" w:hint="eastAsia"/>
          <w:sz w:val="32"/>
          <w:szCs w:val="32"/>
        </w:rPr>
        <w:t>记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“报废设备</w:t>
      </w:r>
      <w:r w:rsidR="009D6B65">
        <w:rPr>
          <w:rFonts w:ascii="仿宋_GB2312" w:eastAsia="仿宋_GB2312" w:hAnsiTheme="minorEastAsia" w:hint="eastAsia"/>
          <w:sz w:val="32"/>
          <w:szCs w:val="32"/>
        </w:rPr>
        <w:t>台账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”</w:t>
      </w:r>
      <w:r>
        <w:rPr>
          <w:rFonts w:ascii="仿宋_GB2312" w:eastAsia="仿宋_GB2312" w:hAnsiTheme="minorEastAsia" w:hint="eastAsia"/>
          <w:sz w:val="32"/>
          <w:szCs w:val="32"/>
        </w:rPr>
        <w:t>（见附件</w:t>
      </w:r>
      <w:r w:rsidR="004D0025">
        <w:rPr>
          <w:rFonts w:ascii="仿宋_GB2312" w:eastAsia="仿宋_GB2312" w:hAnsiTheme="minorEastAsia" w:hint="eastAsia"/>
          <w:sz w:val="32"/>
          <w:szCs w:val="32"/>
        </w:rPr>
        <w:t>6</w:t>
      </w:r>
      <w:r>
        <w:rPr>
          <w:rFonts w:ascii="仿宋_GB2312" w:eastAsia="仿宋_GB2312" w:hAnsiTheme="minorEastAsia" w:hint="eastAsia"/>
          <w:sz w:val="32"/>
          <w:szCs w:val="32"/>
        </w:rPr>
        <w:t>）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，将其存档备查。</w:t>
      </w:r>
    </w:p>
    <w:p w:rsidR="0018444D" w:rsidRPr="00F93A00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第十</w:t>
      </w:r>
      <w:r w:rsidR="00E20CFE">
        <w:rPr>
          <w:rFonts w:ascii="仿宋_GB2312" w:eastAsia="仿宋_GB2312" w:hAnsiTheme="minorEastAsia" w:hint="eastAsia"/>
          <w:sz w:val="32"/>
          <w:szCs w:val="32"/>
        </w:rPr>
        <w:t>三</w:t>
      </w:r>
      <w:r>
        <w:rPr>
          <w:rFonts w:ascii="仿宋_GB2312" w:eastAsia="仿宋_GB2312" w:hAnsiTheme="minorEastAsia" w:hint="eastAsia"/>
          <w:sz w:val="32"/>
          <w:szCs w:val="32"/>
        </w:rPr>
        <w:t xml:space="preserve">条  </w:t>
      </w:r>
      <w:r w:rsidR="0018444D" w:rsidRPr="00F93A00">
        <w:rPr>
          <w:rFonts w:ascii="仿宋_GB2312" w:eastAsia="仿宋_GB2312" w:hAnsiTheme="minorEastAsia" w:hint="eastAsia"/>
          <w:sz w:val="32"/>
          <w:szCs w:val="32"/>
        </w:rPr>
        <w:t>报废设备的处理办法</w:t>
      </w:r>
    </w:p>
    <w:p w:rsidR="0018444D" w:rsidRPr="009E557E" w:rsidRDefault="009E557E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9E557E">
        <w:rPr>
          <w:rFonts w:ascii="仿宋_GB2312" w:eastAsia="仿宋_GB2312" w:hAnsiTheme="minorEastAsia" w:hint="eastAsia"/>
          <w:sz w:val="32"/>
          <w:szCs w:val="32"/>
        </w:rPr>
        <w:t>1.</w:t>
      </w:r>
      <w:r w:rsidR="007378D4" w:rsidRPr="009E557E">
        <w:rPr>
          <w:rFonts w:ascii="仿宋_GB2312" w:eastAsia="仿宋_GB2312" w:hAnsiTheme="minorEastAsia" w:hint="eastAsia"/>
          <w:sz w:val="32"/>
          <w:szCs w:val="32"/>
        </w:rPr>
        <w:t>因自然损耗原因报废的，设备使用部</w:t>
      </w:r>
      <w:r w:rsidR="000D6218" w:rsidRPr="009E557E">
        <w:rPr>
          <w:rFonts w:ascii="仿宋_GB2312" w:eastAsia="仿宋_GB2312" w:hAnsiTheme="minorEastAsia" w:hint="eastAsia"/>
          <w:sz w:val="32"/>
          <w:szCs w:val="32"/>
        </w:rPr>
        <w:t>室</w:t>
      </w:r>
      <w:r w:rsidR="006029F6">
        <w:rPr>
          <w:rFonts w:ascii="仿宋_GB2312" w:eastAsia="仿宋_GB2312" w:hAnsiTheme="minorEastAsia" w:hint="eastAsia"/>
          <w:sz w:val="32"/>
          <w:szCs w:val="32"/>
        </w:rPr>
        <w:t>不需承担赔偿</w:t>
      </w:r>
      <w:r w:rsidR="007378D4" w:rsidRPr="009E557E">
        <w:rPr>
          <w:rFonts w:ascii="仿宋_GB2312" w:eastAsia="仿宋_GB2312" w:hAnsiTheme="minorEastAsia" w:hint="eastAsia"/>
          <w:sz w:val="32"/>
          <w:szCs w:val="32"/>
        </w:rPr>
        <w:t>，可填写请购计划转交</w:t>
      </w:r>
      <w:r w:rsidR="000D6218" w:rsidRPr="009E557E">
        <w:rPr>
          <w:rFonts w:ascii="仿宋_GB2312" w:eastAsia="仿宋_GB2312" w:hAnsiTheme="minorEastAsia" w:hint="eastAsia"/>
          <w:sz w:val="32"/>
          <w:szCs w:val="32"/>
        </w:rPr>
        <w:t>办公室</w:t>
      </w:r>
      <w:r w:rsidR="007378D4" w:rsidRPr="009E557E">
        <w:rPr>
          <w:rFonts w:ascii="仿宋_GB2312" w:eastAsia="仿宋_GB2312" w:hAnsiTheme="minorEastAsia" w:hint="eastAsia"/>
          <w:sz w:val="32"/>
          <w:szCs w:val="32"/>
        </w:rPr>
        <w:t>，由</w:t>
      </w:r>
      <w:r w:rsidR="000D6218" w:rsidRPr="009E557E">
        <w:rPr>
          <w:rFonts w:ascii="仿宋_GB2312" w:eastAsia="仿宋_GB2312" w:hAnsiTheme="minorEastAsia" w:hint="eastAsia"/>
          <w:sz w:val="32"/>
          <w:szCs w:val="32"/>
        </w:rPr>
        <w:t>办公室</w:t>
      </w:r>
      <w:r w:rsidR="007378D4" w:rsidRPr="009E557E">
        <w:rPr>
          <w:rFonts w:ascii="仿宋_GB2312" w:eastAsia="仿宋_GB2312" w:hAnsiTheme="minorEastAsia" w:hint="eastAsia"/>
          <w:sz w:val="32"/>
          <w:szCs w:val="32"/>
        </w:rPr>
        <w:t>负责</w:t>
      </w:r>
      <w:r w:rsidR="009848B5" w:rsidRPr="009E557E">
        <w:rPr>
          <w:rFonts w:ascii="仿宋_GB2312" w:eastAsia="仿宋_GB2312" w:hAnsiTheme="minorEastAsia" w:hint="eastAsia"/>
          <w:sz w:val="32"/>
          <w:szCs w:val="32"/>
        </w:rPr>
        <w:t>重新</w:t>
      </w:r>
      <w:r w:rsidR="007378D4" w:rsidRPr="009E557E">
        <w:rPr>
          <w:rFonts w:ascii="仿宋_GB2312" w:eastAsia="仿宋_GB2312" w:hAnsiTheme="minorEastAsia" w:hint="eastAsia"/>
          <w:sz w:val="32"/>
          <w:szCs w:val="32"/>
        </w:rPr>
        <w:t>购买。</w:t>
      </w:r>
    </w:p>
    <w:p w:rsidR="007378D4" w:rsidRPr="009E557E" w:rsidRDefault="009E557E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 w:rsidRPr="009E557E">
        <w:rPr>
          <w:rFonts w:ascii="仿宋_GB2312" w:eastAsia="仿宋_GB2312" w:hAnsiTheme="minorEastAsia" w:hint="eastAsia"/>
          <w:sz w:val="32"/>
          <w:szCs w:val="32"/>
        </w:rPr>
        <w:t>2.</w:t>
      </w:r>
      <w:r w:rsidR="009848B5" w:rsidRPr="009E557E">
        <w:rPr>
          <w:rFonts w:ascii="仿宋_GB2312" w:eastAsia="仿宋_GB2312" w:hAnsiTheme="minorEastAsia" w:hint="eastAsia"/>
          <w:sz w:val="32"/>
          <w:szCs w:val="32"/>
        </w:rPr>
        <w:t>由于人为原因造成报废的，按下述原则处理</w:t>
      </w:r>
      <w:r w:rsidR="007378D4" w:rsidRPr="009E557E">
        <w:rPr>
          <w:rFonts w:ascii="仿宋_GB2312" w:eastAsia="仿宋_GB2312" w:hAnsiTheme="minorEastAsia" w:hint="eastAsia"/>
          <w:sz w:val="32"/>
          <w:szCs w:val="32"/>
        </w:rPr>
        <w:t>：</w:t>
      </w:r>
    </w:p>
    <w:p w:rsidR="007378D4" w:rsidRPr="00371884" w:rsidRDefault="007378D4" w:rsidP="00E03F4D">
      <w:pPr>
        <w:pStyle w:val="a3"/>
        <w:numPr>
          <w:ilvl w:val="0"/>
          <w:numId w:val="20"/>
        </w:numPr>
        <w:spacing w:line="580" w:lineRule="exact"/>
        <w:ind w:firstLineChars="0"/>
        <w:rPr>
          <w:rFonts w:ascii="仿宋_GB2312" w:eastAsia="仿宋_GB2312" w:hAnsiTheme="minorEastAsia"/>
          <w:sz w:val="32"/>
          <w:szCs w:val="32"/>
        </w:rPr>
      </w:pPr>
      <w:r w:rsidRPr="00371884">
        <w:rPr>
          <w:rFonts w:ascii="仿宋_GB2312" w:eastAsia="仿宋_GB2312" w:hAnsiTheme="minorEastAsia" w:hint="eastAsia"/>
          <w:sz w:val="32"/>
          <w:szCs w:val="32"/>
        </w:rPr>
        <w:t>设备</w:t>
      </w:r>
      <w:r w:rsidR="00E4099A">
        <w:rPr>
          <w:rFonts w:ascii="仿宋_GB2312" w:eastAsia="仿宋_GB2312" w:hAnsiTheme="minorEastAsia" w:hint="eastAsia"/>
          <w:sz w:val="32"/>
          <w:szCs w:val="32"/>
        </w:rPr>
        <w:t>净</w:t>
      </w:r>
      <w:r w:rsidRPr="00371884">
        <w:rPr>
          <w:rFonts w:ascii="仿宋_GB2312" w:eastAsia="仿宋_GB2312" w:hAnsiTheme="minorEastAsia" w:hint="eastAsia"/>
          <w:sz w:val="32"/>
          <w:szCs w:val="32"/>
        </w:rPr>
        <w:t>值在1000元以下，由当事人全部承担；</w:t>
      </w:r>
    </w:p>
    <w:p w:rsidR="009E557E" w:rsidRDefault="007378D4" w:rsidP="00E03F4D">
      <w:pPr>
        <w:pStyle w:val="a3"/>
        <w:numPr>
          <w:ilvl w:val="0"/>
          <w:numId w:val="20"/>
        </w:numPr>
        <w:spacing w:line="580" w:lineRule="exact"/>
        <w:ind w:firstLineChars="0"/>
        <w:rPr>
          <w:rFonts w:ascii="仿宋_GB2312" w:eastAsia="仿宋_GB2312" w:hAnsiTheme="minorEastAsia"/>
          <w:sz w:val="32"/>
          <w:szCs w:val="32"/>
        </w:rPr>
      </w:pPr>
      <w:r w:rsidRPr="00371884">
        <w:rPr>
          <w:rFonts w:ascii="仿宋_GB2312" w:eastAsia="仿宋_GB2312" w:hAnsiTheme="minorEastAsia" w:hint="eastAsia"/>
          <w:sz w:val="32"/>
          <w:szCs w:val="32"/>
        </w:rPr>
        <w:t>设备</w:t>
      </w:r>
      <w:r w:rsidR="00E4099A">
        <w:rPr>
          <w:rFonts w:ascii="仿宋_GB2312" w:eastAsia="仿宋_GB2312" w:hAnsiTheme="minorEastAsia" w:hint="eastAsia"/>
          <w:sz w:val="32"/>
          <w:szCs w:val="32"/>
        </w:rPr>
        <w:t>净</w:t>
      </w:r>
      <w:r w:rsidRPr="00371884">
        <w:rPr>
          <w:rFonts w:ascii="仿宋_GB2312" w:eastAsia="仿宋_GB2312" w:hAnsiTheme="minorEastAsia" w:hint="eastAsia"/>
          <w:sz w:val="32"/>
          <w:szCs w:val="32"/>
        </w:rPr>
        <w:t>值在1000元以上10000元以下，由当事人承</w:t>
      </w:r>
    </w:p>
    <w:p w:rsidR="009E557E" w:rsidRDefault="007378D4" w:rsidP="00E03F4D">
      <w:pPr>
        <w:spacing w:line="580" w:lineRule="exact"/>
        <w:rPr>
          <w:rFonts w:ascii="仿宋_GB2312" w:eastAsia="仿宋_GB2312" w:hAnsiTheme="minorEastAsia"/>
          <w:sz w:val="32"/>
          <w:szCs w:val="32"/>
        </w:rPr>
      </w:pPr>
      <w:r w:rsidRPr="009E557E">
        <w:rPr>
          <w:rFonts w:ascii="仿宋_GB2312" w:eastAsia="仿宋_GB2312" w:hAnsiTheme="minorEastAsia" w:hint="eastAsia"/>
          <w:sz w:val="32"/>
          <w:szCs w:val="32"/>
        </w:rPr>
        <w:t>担</w:t>
      </w:r>
      <w:r w:rsidRPr="00E4099A">
        <w:rPr>
          <w:rFonts w:ascii="仿宋_GB2312" w:eastAsia="仿宋_GB2312" w:hAnsiTheme="minorEastAsia" w:hint="eastAsia"/>
          <w:sz w:val="32"/>
          <w:szCs w:val="32"/>
        </w:rPr>
        <w:t>70%；设备价值超过10000元，由总经理办公会议研究决定。</w:t>
      </w:r>
      <w:r w:rsidR="0048468B" w:rsidRPr="00E4099A">
        <w:rPr>
          <w:rFonts w:ascii="仿宋_GB2312" w:eastAsia="仿宋_GB2312" w:hAnsiTheme="minorEastAsia" w:hint="eastAsia"/>
          <w:sz w:val="32"/>
          <w:szCs w:val="32"/>
        </w:rPr>
        <w:t xml:space="preserve">     </w:t>
      </w:r>
    </w:p>
    <w:p w:rsidR="00E03F4D" w:rsidRDefault="00E03F4D" w:rsidP="00E03F4D">
      <w:pPr>
        <w:spacing w:line="580" w:lineRule="exact"/>
        <w:jc w:val="center"/>
        <w:rPr>
          <w:rFonts w:ascii="仿宋_GB2312" w:eastAsia="仿宋_GB2312" w:hAnsiTheme="minorEastAsia"/>
          <w:b/>
          <w:sz w:val="32"/>
          <w:szCs w:val="32"/>
        </w:rPr>
      </w:pPr>
    </w:p>
    <w:p w:rsidR="00482B35" w:rsidRDefault="0048468B" w:rsidP="00E03F4D">
      <w:pPr>
        <w:spacing w:line="580" w:lineRule="exact"/>
        <w:jc w:val="center"/>
        <w:rPr>
          <w:rFonts w:ascii="仿宋_GB2312" w:eastAsia="仿宋_GB2312" w:hAnsiTheme="minorEastAsia"/>
          <w:sz w:val="32"/>
          <w:szCs w:val="32"/>
        </w:rPr>
      </w:pPr>
      <w:r w:rsidRPr="00E4099A">
        <w:rPr>
          <w:rFonts w:ascii="仿宋_GB2312" w:eastAsia="仿宋_GB2312" w:hAnsiTheme="minorEastAsia" w:hint="eastAsia"/>
          <w:b/>
          <w:sz w:val="32"/>
          <w:szCs w:val="32"/>
        </w:rPr>
        <w:t>第</w:t>
      </w:r>
      <w:r w:rsidR="00E03F4D">
        <w:rPr>
          <w:rFonts w:ascii="仿宋_GB2312" w:eastAsia="仿宋_GB2312" w:hAnsiTheme="minorEastAsia" w:hint="eastAsia"/>
          <w:b/>
          <w:sz w:val="32"/>
          <w:szCs w:val="32"/>
        </w:rPr>
        <w:t>五</w:t>
      </w:r>
      <w:r w:rsidRPr="00E4099A">
        <w:rPr>
          <w:rFonts w:ascii="仿宋_GB2312" w:eastAsia="仿宋_GB2312" w:hAnsiTheme="minorEastAsia" w:hint="eastAsia"/>
          <w:b/>
          <w:sz w:val="32"/>
          <w:szCs w:val="32"/>
        </w:rPr>
        <w:t>章   附</w:t>
      </w:r>
      <w:r w:rsidR="00290098">
        <w:rPr>
          <w:rFonts w:ascii="仿宋_GB2312" w:eastAsia="仿宋_GB2312" w:hAnsiTheme="minorEastAsia" w:hint="eastAsia"/>
          <w:b/>
          <w:sz w:val="32"/>
          <w:szCs w:val="32"/>
        </w:rPr>
        <w:t xml:space="preserve"> </w:t>
      </w:r>
      <w:r w:rsidRPr="00E4099A">
        <w:rPr>
          <w:rFonts w:ascii="仿宋_GB2312" w:eastAsia="仿宋_GB2312" w:hAnsiTheme="minorEastAsia" w:hint="eastAsia"/>
          <w:b/>
          <w:sz w:val="32"/>
          <w:szCs w:val="32"/>
        </w:rPr>
        <w:t>则</w:t>
      </w:r>
    </w:p>
    <w:p w:rsidR="00313C88" w:rsidRDefault="00F93A00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第十</w:t>
      </w:r>
      <w:r w:rsidR="00E20CFE">
        <w:rPr>
          <w:rFonts w:ascii="仿宋_GB2312" w:eastAsia="仿宋_GB2312" w:hAnsiTheme="minorEastAsia" w:hint="eastAsia"/>
          <w:sz w:val="32"/>
          <w:szCs w:val="32"/>
        </w:rPr>
        <w:t>四</w:t>
      </w:r>
      <w:r>
        <w:rPr>
          <w:rFonts w:ascii="仿宋_GB2312" w:eastAsia="仿宋_GB2312" w:hAnsiTheme="minorEastAsia" w:hint="eastAsia"/>
          <w:sz w:val="32"/>
          <w:szCs w:val="32"/>
        </w:rPr>
        <w:t xml:space="preserve">条  </w:t>
      </w:r>
      <w:r w:rsidR="0048468B" w:rsidRPr="00F93A00">
        <w:rPr>
          <w:rFonts w:ascii="仿宋_GB2312" w:eastAsia="仿宋_GB2312" w:hAnsiTheme="minorEastAsia" w:hint="eastAsia"/>
          <w:sz w:val="32"/>
          <w:szCs w:val="32"/>
        </w:rPr>
        <w:t>本</w:t>
      </w:r>
      <w:r w:rsidR="00313C88">
        <w:rPr>
          <w:rFonts w:ascii="仿宋_GB2312" w:eastAsia="仿宋_GB2312" w:hAnsiTheme="minorEastAsia" w:hint="eastAsia"/>
          <w:sz w:val="32"/>
          <w:szCs w:val="32"/>
        </w:rPr>
        <w:t>办法</w:t>
      </w:r>
      <w:r w:rsidR="0048468B" w:rsidRPr="00F93A00">
        <w:rPr>
          <w:rFonts w:ascii="仿宋_GB2312" w:eastAsia="仿宋_GB2312" w:hAnsiTheme="minorEastAsia" w:hint="eastAsia"/>
          <w:sz w:val="32"/>
          <w:szCs w:val="32"/>
        </w:rPr>
        <w:t>由办公室负责</w:t>
      </w:r>
      <w:r w:rsidR="00482B35">
        <w:rPr>
          <w:rFonts w:ascii="仿宋_GB2312" w:eastAsia="仿宋_GB2312" w:hAnsiTheme="minorEastAsia" w:hint="eastAsia"/>
          <w:sz w:val="32"/>
          <w:szCs w:val="32"/>
        </w:rPr>
        <w:t>拟订</w:t>
      </w:r>
      <w:r w:rsidR="0048468B" w:rsidRPr="00F93A00">
        <w:rPr>
          <w:rFonts w:ascii="仿宋_GB2312" w:eastAsia="仿宋_GB2312" w:hAnsiTheme="minorEastAsia" w:hint="eastAsia"/>
          <w:sz w:val="32"/>
          <w:szCs w:val="32"/>
        </w:rPr>
        <w:t>，</w:t>
      </w:r>
      <w:r w:rsidR="00313C88">
        <w:rPr>
          <w:rFonts w:ascii="仿宋_GB2312" w:eastAsia="仿宋_GB2312" w:hAnsiTheme="minorEastAsia" w:hint="eastAsia"/>
          <w:sz w:val="32"/>
          <w:szCs w:val="32"/>
        </w:rPr>
        <w:t>解释和修改。</w:t>
      </w:r>
    </w:p>
    <w:p w:rsidR="00ED5CE6" w:rsidRDefault="00313C88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第十</w:t>
      </w:r>
      <w:r w:rsidR="00E20CFE">
        <w:rPr>
          <w:rFonts w:ascii="仿宋_GB2312" w:eastAsia="仿宋_GB2312" w:hAnsiTheme="minorEastAsia" w:hint="eastAsia"/>
          <w:sz w:val="32"/>
          <w:szCs w:val="32"/>
        </w:rPr>
        <w:t>五</w:t>
      </w:r>
      <w:r>
        <w:rPr>
          <w:rFonts w:ascii="仿宋_GB2312" w:eastAsia="仿宋_GB2312" w:hAnsiTheme="minorEastAsia" w:hint="eastAsia"/>
          <w:sz w:val="32"/>
          <w:szCs w:val="32"/>
        </w:rPr>
        <w:t xml:space="preserve">条 </w:t>
      </w:r>
      <w:r w:rsidR="00290098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>
        <w:rPr>
          <w:rFonts w:ascii="仿宋_GB2312" w:eastAsia="仿宋_GB2312" w:hAnsiTheme="minorEastAsia" w:hint="eastAsia"/>
          <w:sz w:val="32"/>
          <w:szCs w:val="32"/>
        </w:rPr>
        <w:t>本办法</w:t>
      </w:r>
      <w:r w:rsidR="0048468B" w:rsidRPr="00F93A00">
        <w:rPr>
          <w:rFonts w:ascii="仿宋_GB2312" w:eastAsia="仿宋_GB2312" w:hAnsiTheme="minorEastAsia" w:hint="eastAsia"/>
          <w:sz w:val="32"/>
          <w:szCs w:val="32"/>
        </w:rPr>
        <w:t>自颁布之日起实施。</w:t>
      </w:r>
    </w:p>
    <w:p w:rsidR="00E03F4D" w:rsidRDefault="00E03F4D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</w:p>
    <w:p w:rsidR="00ED5CE6" w:rsidRDefault="00185DD9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附件1：《办公设备请购单》</w:t>
      </w:r>
    </w:p>
    <w:p w:rsidR="00185DD9" w:rsidRDefault="00185DD9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附件2：</w:t>
      </w:r>
      <w:r w:rsidR="00FF483D">
        <w:rPr>
          <w:rFonts w:ascii="仿宋_GB2312" w:eastAsia="仿宋_GB2312" w:hAnsiTheme="minorEastAsia" w:hint="eastAsia"/>
          <w:sz w:val="32"/>
          <w:szCs w:val="32"/>
        </w:rPr>
        <w:t>《办公设备验收单》</w:t>
      </w:r>
    </w:p>
    <w:p w:rsidR="00185DD9" w:rsidRDefault="00185DD9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附件3：</w:t>
      </w:r>
      <w:r w:rsidR="00FF483D">
        <w:rPr>
          <w:rFonts w:ascii="仿宋_GB2312" w:eastAsia="仿宋_GB2312" w:hAnsiTheme="minorEastAsia" w:hint="eastAsia"/>
          <w:sz w:val="32"/>
          <w:szCs w:val="32"/>
        </w:rPr>
        <w:t>《办公设备维修申请单》</w:t>
      </w:r>
    </w:p>
    <w:p w:rsidR="00185DD9" w:rsidRDefault="00185DD9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附件4:</w:t>
      </w:r>
      <w:r w:rsidR="00FF483D" w:rsidRPr="00FF483D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FF483D">
        <w:rPr>
          <w:rFonts w:ascii="仿宋_GB2312" w:eastAsia="仿宋_GB2312" w:hAnsiTheme="minorEastAsia" w:hint="eastAsia"/>
          <w:sz w:val="32"/>
          <w:szCs w:val="32"/>
        </w:rPr>
        <w:t>《办公设备维修记录单》</w:t>
      </w:r>
    </w:p>
    <w:p w:rsidR="00185DD9" w:rsidRDefault="00185DD9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附件5：</w:t>
      </w:r>
      <w:r w:rsidR="00FF483D">
        <w:rPr>
          <w:rFonts w:ascii="仿宋_GB2312" w:eastAsia="仿宋_GB2312" w:hAnsiTheme="minorEastAsia" w:hint="eastAsia"/>
          <w:sz w:val="32"/>
          <w:szCs w:val="32"/>
        </w:rPr>
        <w:t>《办公设备报废申请单》</w:t>
      </w:r>
    </w:p>
    <w:p w:rsidR="00C6383B" w:rsidRPr="007767A4" w:rsidRDefault="00FF483D" w:rsidP="00E03F4D">
      <w:pPr>
        <w:spacing w:line="580" w:lineRule="exact"/>
        <w:ind w:firstLineChars="200" w:firstLine="640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>附件6：《办公设备报废登记</w:t>
      </w:r>
      <w:r w:rsidR="00BF5F09">
        <w:rPr>
          <w:rFonts w:ascii="仿宋_GB2312" w:eastAsia="仿宋_GB2312" w:hAnsiTheme="minorEastAsia" w:hint="eastAsia"/>
          <w:sz w:val="32"/>
          <w:szCs w:val="32"/>
        </w:rPr>
        <w:t>台账</w:t>
      </w:r>
      <w:r>
        <w:rPr>
          <w:rFonts w:ascii="仿宋_GB2312" w:eastAsia="仿宋_GB2312" w:hAnsiTheme="minorEastAsia" w:hint="eastAsia"/>
          <w:sz w:val="32"/>
          <w:szCs w:val="32"/>
        </w:rPr>
        <w:t>》</w:t>
      </w:r>
    </w:p>
    <w:p w:rsidR="00E03F4D" w:rsidRDefault="00E03F4D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F6525E" w:rsidRDefault="00F6525E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A040A2" w:rsidRDefault="00A040A2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A4735C" w:rsidRDefault="00A4735C" w:rsidP="00A4735C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/>
          <w:b/>
          <w:sz w:val="30"/>
          <w:szCs w:val="30"/>
        </w:rPr>
      </w:pPr>
      <w:r w:rsidRPr="00A4735C">
        <w:rPr>
          <w:rFonts w:ascii="黑体" w:eastAsia="黑体" w:hAnsi="黑体" w:hint="eastAsia"/>
          <w:b/>
          <w:sz w:val="30"/>
          <w:szCs w:val="30"/>
        </w:rPr>
        <w:lastRenderedPageBreak/>
        <w:t>办公设备采购流程</w:t>
      </w:r>
    </w:p>
    <w:p w:rsidR="00A4735C" w:rsidRDefault="00584827" w:rsidP="00A4735C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roundrect id="_x0000_s1250" style="position:absolute;left:0;text-align:left;margin-left:22.8pt;margin-top:25.55pt;width:148.5pt;height:143.6pt;z-index:251853824" arcsize="10923f">
            <v:textbox>
              <w:txbxContent>
                <w:p w:rsidR="00A4735C" w:rsidRDefault="00A4735C" w:rsidP="00A4735C">
                  <w:pPr>
                    <w:widowControl/>
                    <w:rPr>
                      <w:b/>
                    </w:rPr>
                  </w:pPr>
                  <w:r w:rsidRPr="00E20FF1">
                    <w:rPr>
                      <w:rFonts w:hint="eastAsia"/>
                      <w:b/>
                    </w:rPr>
                    <w:t>办公设备需求部室</w:t>
                  </w:r>
                </w:p>
                <w:p w:rsidR="00A4735C" w:rsidRDefault="00A4735C" w:rsidP="00A4735C">
                  <w:pPr>
                    <w:widowControl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7D42A57" wp14:editId="616916FB">
                        <wp:extent cx="922655" cy="508635"/>
                        <wp:effectExtent l="19050" t="0" r="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655" cy="5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735C" w:rsidRDefault="00A4735C" w:rsidP="00A4735C">
                  <w:pPr>
                    <w:widowControl/>
                    <w:jc w:val="center"/>
                    <w:rPr>
                      <w:b/>
                    </w:rPr>
                  </w:pPr>
                </w:p>
                <w:p w:rsidR="00A4735C" w:rsidRPr="00E20FF1" w:rsidRDefault="00A4735C" w:rsidP="00A4735C">
                  <w:pPr>
                    <w:widowControl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AE98FB2" wp14:editId="0D3A60A1">
                        <wp:extent cx="1153160" cy="508635"/>
                        <wp:effectExtent l="19050" t="0" r="8890" b="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3160" cy="5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A4735C">
        <w:rPr>
          <w:rFonts w:ascii="黑体" w:eastAsia="黑体" w:hAnsi="黑体" w:hint="eastAsia"/>
          <w:b/>
          <w:sz w:val="30"/>
          <w:szCs w:val="30"/>
        </w:rPr>
        <w:t>工</w:t>
      </w:r>
      <w:r w:rsidR="00A4735C">
        <w:rPr>
          <w:rFonts w:ascii="黑体" w:eastAsia="黑体" w:hAnsi="黑体"/>
          <w:b/>
          <w:sz w:val="30"/>
          <w:szCs w:val="30"/>
        </w:rPr>
        <w:t>作程序</w:t>
      </w:r>
    </w:p>
    <w:p w:rsidR="00A4735C" w:rsidRPr="00A4735C" w:rsidRDefault="00A4735C" w:rsidP="00A4735C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54" type="#_x0000_t32" style="position:absolute;left:0;text-align:left;margin-left:380.05pt;margin-top:9.65pt;width:0;height:22.4pt;z-index:251856896" o:connectortype="straight">
            <v:stroke endarrow="block"/>
          </v:shape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71" type="#_x0000_t32" style="position:absolute;left:0;text-align:left;margin-left:97.45pt;margin-top:.85pt;width:0;height:21.75pt;z-index:251868160" o:connectortype="straight">
            <v:stroke endarrow="block"/>
          </v:shape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roundrect id="_x0000_s1234" style="position:absolute;left:0;text-align:left;margin-left:182.4pt;margin-top:.85pt;width:135.85pt;height:593pt;z-index:251843584" arcsize="10923f">
            <v:textbox style="mso-next-textbox:#_x0000_s1234">
              <w:txbxContent>
                <w:p w:rsidR="00A4735C" w:rsidRPr="00C60CB7" w:rsidRDefault="00A4735C" w:rsidP="00A4735C">
                  <w:pPr>
                    <w:rPr>
                      <w:b/>
                    </w:rPr>
                  </w:pPr>
                  <w:r w:rsidRPr="00C60CB7">
                    <w:rPr>
                      <w:rFonts w:hint="eastAsia"/>
                      <w:b/>
                    </w:rPr>
                    <w:t>办公室</w:t>
                  </w:r>
                </w:p>
                <w:p w:rsidR="00A4735C" w:rsidRDefault="00A4735C" w:rsidP="00A4735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86015BE" wp14:editId="192F0553">
                        <wp:extent cx="707390" cy="508635"/>
                        <wp:effectExtent l="19050" t="0" r="0" b="0"/>
                        <wp:docPr id="74" name="图片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7390" cy="5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735C" w:rsidRDefault="00A4735C" w:rsidP="00A4735C">
                  <w:pPr>
                    <w:jc w:val="center"/>
                  </w:pPr>
                </w:p>
                <w:p w:rsidR="00A4735C" w:rsidRDefault="00A4735C" w:rsidP="00A4735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BEBF8D3" wp14:editId="66B58EEA">
                        <wp:extent cx="922655" cy="309880"/>
                        <wp:effectExtent l="19050" t="0" r="0" b="0"/>
                        <wp:docPr id="75" name="图片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65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735C" w:rsidRDefault="00A4735C" w:rsidP="00A4735C">
                  <w:pPr>
                    <w:jc w:val="center"/>
                  </w:pPr>
                </w:p>
                <w:p w:rsidR="00A4735C" w:rsidRDefault="00A4735C" w:rsidP="00A4735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E38A629" wp14:editId="3E4B561A">
                        <wp:extent cx="1280160" cy="850900"/>
                        <wp:effectExtent l="19050" t="0" r="0" b="0"/>
                        <wp:docPr id="76" name="图片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850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735C" w:rsidRDefault="00A4735C" w:rsidP="00A4735C">
                  <w:pPr>
                    <w:jc w:val="center"/>
                  </w:pPr>
                </w:p>
                <w:p w:rsidR="00A4735C" w:rsidRDefault="00A4735C" w:rsidP="00A4735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B32E9CD" wp14:editId="1B404CD2">
                        <wp:extent cx="922655" cy="882650"/>
                        <wp:effectExtent l="19050" t="0" r="0" b="0"/>
                        <wp:docPr id="77" name="图片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655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735C" w:rsidRDefault="00A4735C" w:rsidP="00A4735C">
                  <w:pPr>
                    <w:jc w:val="center"/>
                  </w:pPr>
                </w:p>
                <w:p w:rsidR="00A4735C" w:rsidRDefault="00A4735C" w:rsidP="00A4735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CCFC4C5" wp14:editId="19BC810D">
                        <wp:extent cx="922655" cy="309880"/>
                        <wp:effectExtent l="19050" t="0" r="0" b="0"/>
                        <wp:docPr id="78" name="图片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655" cy="309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735C" w:rsidRDefault="00A4735C" w:rsidP="00A4735C">
                  <w:pPr>
                    <w:jc w:val="center"/>
                  </w:pPr>
                </w:p>
                <w:p w:rsidR="00A4735C" w:rsidRDefault="00A4735C" w:rsidP="00A4735C">
                  <w:pPr>
                    <w:jc w:val="center"/>
                  </w:pPr>
                  <w:r w:rsidRPr="00A4735C">
                    <w:rPr>
                      <w:noProof/>
                    </w:rPr>
                    <w:drawing>
                      <wp:inline distT="0" distB="0" distL="0" distR="0">
                        <wp:extent cx="931545" cy="310515"/>
                        <wp:effectExtent l="0" t="0" r="0" b="0"/>
                        <wp:docPr id="79" name="图片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1545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735C" w:rsidRDefault="00A4735C" w:rsidP="00A4735C">
                  <w:pPr>
                    <w:jc w:val="center"/>
                  </w:pPr>
                </w:p>
                <w:p w:rsidR="00A4735C" w:rsidRDefault="00A4735C" w:rsidP="00A4735C">
                  <w:pPr>
                    <w:jc w:val="center"/>
                  </w:pPr>
                  <w:r w:rsidRPr="00A4735C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931545" cy="310515"/>
                        <wp:effectExtent l="0" t="0" r="0" b="0"/>
                        <wp:docPr id="80" name="图片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1545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735C" w:rsidRDefault="00A4735C" w:rsidP="00A4735C">
                  <w:pPr>
                    <w:jc w:val="center"/>
                  </w:pPr>
                </w:p>
                <w:p w:rsidR="00A4735C" w:rsidRDefault="00A4735C" w:rsidP="00A4735C">
                  <w:pPr>
                    <w:jc w:val="center"/>
                  </w:pPr>
                  <w:r w:rsidRPr="00A4735C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931545" cy="310515"/>
                        <wp:effectExtent l="0" t="0" r="0" b="0"/>
                        <wp:docPr id="81" name="图片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1545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735C" w:rsidRDefault="00A4735C" w:rsidP="00A4735C">
                  <w:pPr>
                    <w:jc w:val="center"/>
                  </w:pPr>
                </w:p>
                <w:p w:rsidR="00A4735C" w:rsidRDefault="00A4735C" w:rsidP="00A4735C">
                  <w:pPr>
                    <w:jc w:val="center"/>
                  </w:pPr>
                  <w:r w:rsidRPr="00A4735C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931545" cy="517525"/>
                        <wp:effectExtent l="0" t="0" r="0" b="0"/>
                        <wp:docPr id="82" name="图片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1545" cy="51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66" type="#_x0000_t32" style="position:absolute;left:0;text-align:left;margin-left:469.7pt;margin-top:17.9pt;width:2.05pt;height:485.65pt;z-index:251864064" o:connectortype="straight"/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shape id="_x0000_s1265" type="#_x0000_t32" style="position:absolute;left:0;text-align:left;margin-left:281.55pt;margin-top:17.9pt;width:188.15pt;height:0;z-index:251863040" o:connectortype="straight"/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shape id="_x0000_s1256" type="#_x0000_t32" style="position:absolute;left:0;text-align:left;margin-left:141.6pt;margin-top:17.9pt;width:78.8pt;height:0;z-index:251858944" o:connectortype="straight">
            <v:stroke endarrow="block"/>
          </v:shape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314" type="#_x0000_t32" style="position:absolute;left:0;text-align:left;margin-left:251pt;margin-top:5.05pt;width:0;height:23.05pt;z-index:251910144" o:connectortype="straight">
            <v:stroke endarrow="block"/>
          </v:shape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313" type="#_x0000_t32" style="position:absolute;left:0;text-align:left;margin-left:249.6pt;margin-top:22.75pt;width:0;height:24.5pt;z-index:251909120" o:connectortype="straight">
            <v:stroke endarrow="block"/>
          </v:shape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roundrect id="_x0000_s1251" style="position:absolute;left:0;text-align:left;margin-left:336.05pt;margin-top:17.3pt;width:147.15pt;height:113.4pt;z-index:251854848" arcsize="10923f">
            <v:textbox>
              <w:txbxContent>
                <w:p w:rsidR="00A4735C" w:rsidRDefault="00A4735C" w:rsidP="00A4735C">
                  <w:pPr>
                    <w:widowControl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分</w:t>
                  </w:r>
                  <w:r>
                    <w:rPr>
                      <w:b/>
                    </w:rPr>
                    <w:t>管副总经理</w:t>
                  </w:r>
                </w:p>
                <w:p w:rsidR="0080275C" w:rsidRDefault="0080275C" w:rsidP="0080275C">
                  <w:pPr>
                    <w:widowControl/>
                    <w:ind w:left="840" w:firstLineChars="100" w:firstLine="21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是</w:t>
                  </w:r>
                </w:p>
                <w:p w:rsidR="00A4735C" w:rsidRDefault="00BA25AC" w:rsidP="00BA25AC">
                  <w:pPr>
                    <w:widowControl/>
                    <w:jc w:val="center"/>
                    <w:rPr>
                      <w:b/>
                    </w:rPr>
                  </w:pPr>
                  <w:r w:rsidRPr="00BA25AC">
                    <w:rPr>
                      <w:rFonts w:hint="eastAsia"/>
                      <w:b/>
                      <w:noProof/>
                    </w:rPr>
                    <w:drawing>
                      <wp:inline distT="0" distB="0" distL="0" distR="0">
                        <wp:extent cx="724535" cy="517525"/>
                        <wp:effectExtent l="0" t="0" r="0" b="0"/>
                        <wp:docPr id="152" name="图片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1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275C" w:rsidRPr="00E20FF1" w:rsidRDefault="0080275C" w:rsidP="00BA25AC">
                  <w:pPr>
                    <w:widowControl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否</w:t>
                  </w:r>
                </w:p>
              </w:txbxContent>
            </v:textbox>
          </v:roundrect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58" type="#_x0000_t34" style="position:absolute;left:0;text-align:left;margin-left:299.2pt;margin-top:16.05pt;width:94.45pt;height:32.55pt;flip:y;z-index:251859968" o:connectortype="elbow" adj="10794,245663,-89007">
            <v:stroke endarrow="block"/>
          </v:shape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59" type="#_x0000_t34" style="position:absolute;left:0;text-align:left;margin-left:347.1pt;margin-top:52.35pt;width:97.8pt;height:27.85pt;rotation:90;flip:x;z-index:251860992" o:connectortype="elbow" adj="13814,287121,-103815">
            <v:stroke endarrow="block"/>
          </v:shape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49" type="#_x0000_t32" style="position:absolute;left:0;text-align:left;margin-left:251pt;margin-top:22.2pt;width:0;height:24.45pt;z-index:251852800" o:connectortype="straight">
            <v:stroke endarrow="block"/>
          </v:shape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shape id="_x0000_s1269" type="#_x0000_t32" style="position:absolute;left:0;text-align:left;margin-left:423.5pt;margin-top:18.1pt;width:46.2pt;height:0;z-index:251866112" o:connectortype="straight">
            <v:stroke endarrow="block"/>
          </v:shape>
        </w:pict>
      </w:r>
    </w:p>
    <w:p w:rsidR="00A4735C" w:rsidRDefault="00A4735C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roundrect id="_x0000_s1255" style="position:absolute;left:0;text-align:left;margin-left:336.05pt;margin-top:1.25pt;width:147.15pt;height:110pt;z-index:251857920" arcsize="10923f">
            <v:textbox>
              <w:txbxContent>
                <w:p w:rsidR="00BA25AC" w:rsidRDefault="00BA25AC" w:rsidP="00A4735C">
                  <w:pPr>
                    <w:widowControl/>
                    <w:rPr>
                      <w:b/>
                    </w:rPr>
                  </w:pPr>
                  <w:r>
                    <w:rPr>
                      <w:b/>
                    </w:rPr>
                    <w:t>总经理</w:t>
                  </w:r>
                </w:p>
                <w:p w:rsidR="00BA25AC" w:rsidRDefault="00BA25AC" w:rsidP="00A4735C">
                  <w:pPr>
                    <w:widowControl/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  </w:t>
                  </w:r>
                  <w:r>
                    <w:rPr>
                      <w:rFonts w:hint="eastAsia"/>
                      <w:b/>
                    </w:rPr>
                    <w:t>是</w:t>
                  </w:r>
                </w:p>
                <w:p w:rsidR="00BA25AC" w:rsidRDefault="00BA25AC" w:rsidP="00BA25AC">
                  <w:pPr>
                    <w:widowControl/>
                    <w:jc w:val="center"/>
                    <w:rPr>
                      <w:b/>
                    </w:rPr>
                  </w:pPr>
                  <w:r w:rsidRPr="00BA25AC">
                    <w:rPr>
                      <w:rFonts w:hint="eastAsia"/>
                      <w:b/>
                      <w:noProof/>
                    </w:rPr>
                    <w:drawing>
                      <wp:inline distT="0" distB="0" distL="0" distR="0">
                        <wp:extent cx="724535" cy="517525"/>
                        <wp:effectExtent l="0" t="0" r="0" b="0"/>
                        <wp:docPr id="183" name="图片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1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25AC" w:rsidRDefault="00BA25AC" w:rsidP="00BA25AC">
                  <w:pPr>
                    <w:widowControl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否</w:t>
                  </w:r>
                </w:p>
                <w:p w:rsidR="00BA25AC" w:rsidRPr="00E20FF1" w:rsidRDefault="00BA25AC" w:rsidP="00BA25AC">
                  <w:pPr>
                    <w:widowControl/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40" type="#_x0000_t32" style="position:absolute;left:0;text-align:left;margin-left:250.3pt;margin-top:22.3pt;width:0;height:24.45pt;z-index:251847680" o:connectortype="straight">
            <v:stroke endarrow="block"/>
          </v:shape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shape id="_x0000_s1260" type="#_x0000_t32" style="position:absolute;left:0;text-align:left;margin-left:289pt;margin-top:1.25pt;width:108pt;height:0;flip:x;z-index:251862016" o:connectortype="straight">
            <v:stroke endarrow="block"/>
          </v:shape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70" type="#_x0000_t32" style="position:absolute;left:0;text-align:left;margin-left:421.55pt;margin-top:33.2pt;width:46.2pt;height:0;z-index:251867136" o:connectortype="straight">
            <v:stroke endarrow="block"/>
          </v:shape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41" type="#_x0000_t32" style="position:absolute;left:0;text-align:left;margin-left:250.3pt;margin-top:8.8pt;width:0;height:24.45pt;z-index:251848704" o:connectortype="straight">
            <v:stroke endarrow="block"/>
          </v:shape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46" type="#_x0000_t32" style="position:absolute;left:0;text-align:left;margin-left:250.3pt;margin-top:23.1pt;width:0;height:24.45pt;z-index:251849728" o:connectortype="straight">
            <v:stroke endarrow="block"/>
          </v:shape>
        </w:pict>
      </w:r>
    </w:p>
    <w:p w:rsidR="00A4735C" w:rsidRDefault="00A4735C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47" type="#_x0000_t32" style="position:absolute;left:0;text-align:left;margin-left:249.6pt;margin-top:4.9pt;width:0;height:24.45pt;z-index:251850752" o:connectortype="straight">
            <v:stroke endarrow="block"/>
          </v:shape>
        </w:pict>
      </w: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48" type="#_x0000_t32" style="position:absolute;left:0;text-align:left;margin-left:248.25pt;margin-top:21.9pt;width:0;height:24.45pt;z-index:251851776" o:connectortype="straight">
            <v:stroke endarrow="block"/>
          </v:shape>
        </w:pict>
      </w:r>
    </w:p>
    <w:p w:rsidR="00A4735C" w:rsidRDefault="00A4735C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A4735C" w:rsidRDefault="00584827" w:rsidP="00ED5CE6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68" type="#_x0000_t32" style="position:absolute;left:0;text-align:left;margin-left:291.75pt;margin-top:4.85pt;width:180pt;height:.65pt;flip:x;z-index:251865088" o:connectortype="straight">
            <v:stroke endarrow="block"/>
          </v:shape>
        </w:pict>
      </w:r>
    </w:p>
    <w:p w:rsidR="00ED5CE6" w:rsidRDefault="00584827" w:rsidP="001A42F4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黑体" w:eastAsia="黑体" w:hAnsi="黑体"/>
          <w:b/>
          <w:sz w:val="30"/>
          <w:szCs w:val="30"/>
        </w:rPr>
      </w:pPr>
      <w:r>
        <w:lastRenderedPageBreak/>
        <w:pict>
          <v:shape id="_x0000_s1052" type="#_x0000_t32" style="position:absolute;left:0;text-align:left;margin-left:-252pt;margin-top:427.6pt;width:0;height:56.75pt;z-index:251684864;mso-position-horizontal-relative:text;mso-position-vertical-relative:text" o:connectortype="straight"/>
        </w:pict>
      </w:r>
      <w:r>
        <w:pict>
          <v:shape id="_x0000_s1054" type="#_x0000_t32" style="position:absolute;left:0;text-align:left;margin-left:-216.85pt;margin-top:427.6pt;width:48.05pt;height:0;z-index:251686912;mso-position-horizontal-relative:text;mso-position-vertical-relative:text" o:connectortype="straight"/>
        </w:pict>
      </w:r>
      <w:del w:id="0" w:author="张" w:date="2015-01-04T10:43:00Z">
        <w:r>
          <w:pict>
            <v:shape id="_x0000_s1065" type="#_x0000_t32" style="position:absolute;left:0;text-align:left;margin-left:-226.6pt;margin-top:399.9pt;width:66.15pt;height:0;z-index:251698176;mso-position-horizontal-relative:text;mso-position-vertical-relative:text" o:connectortype="straight">
              <v:stroke endarrow="block"/>
            </v:shape>
          </w:pict>
        </w:r>
      </w:del>
      <w:r w:rsidR="00ED5CE6" w:rsidRPr="001A42F4">
        <w:rPr>
          <w:rFonts w:ascii="黑体" w:eastAsia="黑体" w:hAnsi="黑体" w:hint="eastAsia"/>
          <w:b/>
          <w:sz w:val="30"/>
          <w:szCs w:val="30"/>
        </w:rPr>
        <w:t>办公设备维修流程</w:t>
      </w:r>
    </w:p>
    <w:p w:rsidR="001A42F4" w:rsidRDefault="001A42F4" w:rsidP="001A42F4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工</w:t>
      </w:r>
      <w:r>
        <w:rPr>
          <w:rFonts w:ascii="黑体" w:eastAsia="黑体" w:hAnsi="黑体"/>
          <w:b/>
          <w:sz w:val="30"/>
          <w:szCs w:val="30"/>
        </w:rPr>
        <w:t>作</w:t>
      </w:r>
      <w:r>
        <w:rPr>
          <w:rFonts w:ascii="黑体" w:eastAsia="黑体" w:hAnsi="黑体" w:hint="eastAsia"/>
          <w:b/>
          <w:sz w:val="30"/>
          <w:szCs w:val="30"/>
        </w:rPr>
        <w:t>程序</w: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roundrect id="_x0000_s1273" style="position:absolute;left:0;text-align:left;margin-left:195.75pt;margin-top:7.55pt;width:135.85pt;height:593pt;z-index:251869184" arcsize="10923f">
            <v:textbox style="mso-next-textbox:#_x0000_s1273">
              <w:txbxContent>
                <w:p w:rsidR="00BA1D26" w:rsidRPr="001232F4" w:rsidRDefault="00BA1D26" w:rsidP="00BA1D26">
                  <w:pPr>
                    <w:rPr>
                      <w:b/>
                    </w:rPr>
                  </w:pPr>
                  <w:r w:rsidRPr="001232F4">
                    <w:rPr>
                      <w:rFonts w:hint="eastAsia"/>
                      <w:b/>
                    </w:rPr>
                    <w:t>办公室</w:t>
                  </w:r>
                </w:p>
                <w:p w:rsidR="00BA1D26" w:rsidRDefault="00381AA9" w:rsidP="00BA1D26">
                  <w:pPr>
                    <w:jc w:val="center"/>
                  </w:pPr>
                  <w:r w:rsidRPr="00381AA9">
                    <w:rPr>
                      <w:noProof/>
                    </w:rPr>
                    <w:drawing>
                      <wp:inline distT="0" distB="0" distL="0" distR="0" wp14:anchorId="4B61599D" wp14:editId="70B7B040">
                        <wp:extent cx="828040" cy="457200"/>
                        <wp:effectExtent l="0" t="0" r="0" b="0"/>
                        <wp:docPr id="126" name="图片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04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1D26" w:rsidRDefault="00BA1D26" w:rsidP="00BA1D26">
                  <w:pPr>
                    <w:jc w:val="center"/>
                  </w:pPr>
                </w:p>
                <w:p w:rsidR="00BA1D26" w:rsidRDefault="00BA1D26" w:rsidP="00BA1D26">
                  <w:pPr>
                    <w:jc w:val="center"/>
                  </w:pPr>
                  <w:r w:rsidRPr="00BA1D26">
                    <w:rPr>
                      <w:noProof/>
                    </w:rPr>
                    <w:drawing>
                      <wp:inline distT="0" distB="0" distL="0" distR="0" wp14:anchorId="51F18DBF" wp14:editId="3AD7B406">
                        <wp:extent cx="1285240" cy="509270"/>
                        <wp:effectExtent l="0" t="0" r="0" b="0"/>
                        <wp:docPr id="25" name="图片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240" cy="50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1D26" w:rsidRDefault="00BA1D26" w:rsidP="00BA1D26">
                  <w:pPr>
                    <w:jc w:val="center"/>
                  </w:pPr>
                </w:p>
                <w:p w:rsidR="004D2781" w:rsidRDefault="00BA1D26" w:rsidP="004D2781">
                  <w:pPr>
                    <w:jc w:val="center"/>
                  </w:pPr>
                  <w:r w:rsidRPr="00BA1D26">
                    <w:rPr>
                      <w:noProof/>
                    </w:rPr>
                    <w:drawing>
                      <wp:inline distT="0" distB="0" distL="0" distR="0" wp14:anchorId="002229A4" wp14:editId="39A43BCA">
                        <wp:extent cx="1207770" cy="560705"/>
                        <wp:effectExtent l="0" t="0" r="0" b="0"/>
                        <wp:docPr id="26" name="图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7770" cy="560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1D26" w:rsidRDefault="00BA1D26" w:rsidP="00BA1D26">
                  <w:pPr>
                    <w:jc w:val="center"/>
                  </w:pPr>
                </w:p>
                <w:p w:rsidR="00BA1D26" w:rsidRDefault="00BA1D26" w:rsidP="00BA1D26">
                  <w:pPr>
                    <w:jc w:val="center"/>
                  </w:pPr>
                  <w:r w:rsidRPr="00BA1D26">
                    <w:rPr>
                      <w:noProof/>
                    </w:rPr>
                    <w:drawing>
                      <wp:inline distT="0" distB="0" distL="0" distR="0" wp14:anchorId="6C968B99" wp14:editId="6676654A">
                        <wp:extent cx="1259205" cy="577850"/>
                        <wp:effectExtent l="0" t="0" r="0" b="0"/>
                        <wp:docPr id="27" name="图片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9205" cy="577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1D26" w:rsidRDefault="00970E37" w:rsidP="00970E37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是</w:t>
                  </w:r>
                </w:p>
                <w:p w:rsidR="00BA1D26" w:rsidRDefault="00BA1D26" w:rsidP="00BA1D26">
                  <w:pPr>
                    <w:jc w:val="center"/>
                  </w:pPr>
                  <w:r w:rsidRPr="00BA1D26">
                    <w:rPr>
                      <w:noProof/>
                    </w:rPr>
                    <w:drawing>
                      <wp:inline distT="0" distB="0" distL="0" distR="0" wp14:anchorId="6718B9B2" wp14:editId="3A98DE7F">
                        <wp:extent cx="862330" cy="509270"/>
                        <wp:effectExtent l="0" t="0" r="0" b="0"/>
                        <wp:docPr id="28" name="图片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30" cy="50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70E37" w:rsidRDefault="00970E37" w:rsidP="00BA1D26">
                  <w:pPr>
                    <w:jc w:val="center"/>
                  </w:pPr>
                </w:p>
                <w:p w:rsidR="00970E37" w:rsidRDefault="00970E37" w:rsidP="00BA1D26">
                  <w:pPr>
                    <w:jc w:val="center"/>
                  </w:pPr>
                </w:p>
                <w:p w:rsidR="00BA1D26" w:rsidRDefault="00BA1D26" w:rsidP="00BA1D26">
                  <w:pPr>
                    <w:jc w:val="center"/>
                  </w:pPr>
                </w:p>
                <w:p w:rsidR="00BA1D26" w:rsidRDefault="00A41A46" w:rsidP="00BA1D26">
                  <w:pPr>
                    <w:jc w:val="center"/>
                  </w:pPr>
                  <w:r w:rsidRPr="00A41A46">
                    <w:rPr>
                      <w:noProof/>
                    </w:rPr>
                    <w:drawing>
                      <wp:inline distT="0" distB="0" distL="0" distR="0" wp14:anchorId="159C7925" wp14:editId="2EE02D1A">
                        <wp:extent cx="880110" cy="509270"/>
                        <wp:effectExtent l="0" t="0" r="0" b="0"/>
                        <wp:docPr id="61" name="图片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0110" cy="50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1D26" w:rsidRDefault="00BA1D26" w:rsidP="00BA1D26">
                  <w:pPr>
                    <w:jc w:val="center"/>
                  </w:pPr>
                </w:p>
                <w:p w:rsidR="00BA1D26" w:rsidRDefault="00BA1D26" w:rsidP="00BA1D26">
                  <w:pPr>
                    <w:jc w:val="center"/>
                  </w:pPr>
                  <w:r w:rsidRPr="00BA1D26">
                    <w:rPr>
                      <w:noProof/>
                    </w:rPr>
                    <w:drawing>
                      <wp:inline distT="0" distB="0" distL="0" distR="0" wp14:anchorId="692EFBCF" wp14:editId="4A7F2B56">
                        <wp:extent cx="862330" cy="327660"/>
                        <wp:effectExtent l="0" t="0" r="0" b="0"/>
                        <wp:docPr id="30" name="图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3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1D26" w:rsidRDefault="00BA1D26" w:rsidP="00BA1D26">
                  <w:pPr>
                    <w:jc w:val="center"/>
                  </w:pPr>
                </w:p>
                <w:p w:rsidR="00BA1D26" w:rsidRDefault="00BA1D26" w:rsidP="00BA1D26">
                  <w:pPr>
                    <w:jc w:val="center"/>
                  </w:pPr>
                  <w:r w:rsidRPr="00BA1D26">
                    <w:rPr>
                      <w:noProof/>
                    </w:rPr>
                    <w:drawing>
                      <wp:inline distT="0" distB="0" distL="0" distR="0" wp14:anchorId="0BAE54BE" wp14:editId="39F5AFFA">
                        <wp:extent cx="862330" cy="327660"/>
                        <wp:effectExtent l="0" t="0" r="0" b="0"/>
                        <wp:docPr id="32" name="图片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3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1D26" w:rsidRDefault="00BA1D26" w:rsidP="00BA1D26">
                  <w:pPr>
                    <w:jc w:val="center"/>
                  </w:pPr>
                </w:p>
                <w:p w:rsidR="00BA1D26" w:rsidRDefault="00BA1D26" w:rsidP="00BA1D26">
                  <w:pPr>
                    <w:jc w:val="center"/>
                  </w:pPr>
                  <w:r w:rsidRPr="00BA1D26">
                    <w:rPr>
                      <w:noProof/>
                    </w:rPr>
                    <w:drawing>
                      <wp:inline distT="0" distB="0" distL="0" distR="0" wp14:anchorId="216CD114" wp14:editId="669DBC23">
                        <wp:extent cx="828040" cy="457200"/>
                        <wp:effectExtent l="0" t="0" r="0" b="0"/>
                        <wp:docPr id="33" name="图片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04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1A42F4" w:rsidRDefault="001A42F4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88" type="#_x0000_t32" style="position:absolute;left:0;text-align:left;margin-left:263.9pt;margin-top:11.05pt;width:.65pt;height:25.15pt;z-index:251883520" o:connectortype="straight">
            <v:stroke endarrow="block"/>
          </v:shape>
        </w:pict>
      </w:r>
    </w:p>
    <w:p w:rsidR="001A42F4" w:rsidRDefault="001A42F4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89" type="#_x0000_t32" style="position:absolute;left:0;text-align:left;margin-left:262.55pt;margin-top:13.85pt;width:.65pt;height:19.7pt;z-index:251884544" o:connectortype="straight">
            <v:stroke endarrow="block"/>
          </v:shape>
        </w:pict>
      </w:r>
    </w:p>
    <w:p w:rsidR="001A42F4" w:rsidRDefault="001A42F4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90" type="#_x0000_t32" style="position:absolute;left:0;text-align:left;margin-left:263.2pt;margin-top:16pt;width:.7pt;height:14.95pt;z-index:251885568" o:connectortype="straight">
            <v:stroke endarrow="block"/>
          </v:shape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roundrect id="_x0000_s1275" style="position:absolute;left:0;text-align:left;margin-left:345.9pt;margin-top:1.85pt;width:148.5pt;height:152.7pt;z-index:251871232" arcsize="10923f">
            <v:textbox>
              <w:txbxContent>
                <w:p w:rsidR="00381AA9" w:rsidRDefault="00381AA9" w:rsidP="006912A3">
                  <w:pPr>
                    <w:widowControl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分</w:t>
                  </w:r>
                  <w:r>
                    <w:rPr>
                      <w:b/>
                      <w:szCs w:val="21"/>
                    </w:rPr>
                    <w:t>管副总经理</w:t>
                  </w:r>
                </w:p>
                <w:p w:rsidR="00970E37" w:rsidRDefault="00970E37" w:rsidP="006912A3">
                  <w:pPr>
                    <w:widowControl/>
                    <w:rPr>
                      <w:b/>
                      <w:szCs w:val="21"/>
                    </w:rPr>
                  </w:pPr>
                </w:p>
                <w:p w:rsidR="006912A3" w:rsidRPr="00970E37" w:rsidRDefault="00970E37" w:rsidP="006912A3">
                  <w:pPr>
                    <w:widowControl/>
                    <w:rPr>
                      <w:szCs w:val="21"/>
                    </w:rPr>
                  </w:pPr>
                  <w:r w:rsidRPr="00970E37">
                    <w:rPr>
                      <w:rFonts w:hint="eastAsia"/>
                      <w:szCs w:val="21"/>
                    </w:rPr>
                    <w:t>否</w:t>
                  </w:r>
                </w:p>
                <w:p w:rsidR="00381AA9" w:rsidRDefault="00381AA9" w:rsidP="00381AA9">
                  <w:pPr>
                    <w:widowControl/>
                    <w:jc w:val="center"/>
                    <w:rPr>
                      <w:b/>
                    </w:rPr>
                  </w:pPr>
                </w:p>
                <w:p w:rsidR="00381AA9" w:rsidRDefault="00381AA9" w:rsidP="00381AA9">
                  <w:pPr>
                    <w:widowControl/>
                    <w:jc w:val="right"/>
                    <w:rPr>
                      <w:b/>
                    </w:rPr>
                  </w:pPr>
                </w:p>
                <w:p w:rsidR="00381AA9" w:rsidRPr="00E20FF1" w:rsidRDefault="006912A3" w:rsidP="00381AA9">
                  <w:pPr>
                    <w:widowControl/>
                    <w:jc w:val="center"/>
                    <w:rPr>
                      <w:b/>
                    </w:rPr>
                  </w:pPr>
                  <w:r w:rsidRPr="00381AA9">
                    <w:rPr>
                      <w:rFonts w:hint="eastAsia"/>
                      <w:b/>
                      <w:noProof/>
                    </w:rPr>
                    <w:drawing>
                      <wp:inline distT="0" distB="0" distL="0" distR="0" wp14:anchorId="04D48EC1" wp14:editId="697535D0">
                        <wp:extent cx="1026795" cy="603885"/>
                        <wp:effectExtent l="0" t="0" r="0" b="0"/>
                        <wp:docPr id="125" name="图片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6795" cy="603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rect id="_x0000_s1278" style="position:absolute;left:0;text-align:left;margin-left:418.8pt;margin-top:9.25pt;width:57.75pt;height:27.15pt;z-index:251874304">
            <v:textbox>
              <w:txbxContent>
                <w:p w:rsidR="006912A3" w:rsidRDefault="006912A3" w:rsidP="006912A3">
                  <w:r>
                    <w:rPr>
                      <w:rFonts w:hint="eastAsia"/>
                    </w:rPr>
                    <w:t>报废流程</w:t>
                  </w:r>
                </w:p>
                <w:p w:rsidR="006912A3" w:rsidRDefault="006912A3"/>
              </w:txbxContent>
            </v:textbox>
          </v:rect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shape id="_x0000_s1277" type="#_x0000_t32" style="position:absolute;left:0;text-align:left;margin-left:316.2pt;margin-top:23.5pt;width:98.5pt;height:.7pt;flip:y;z-index:251873280" o:connectortype="straight">
            <v:stroke endarrow="block"/>
          </v:shape>
        </w:pic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80" type="#_x0000_t32" style="position:absolute;left:0;text-align:left;margin-left:262.55pt;margin-top:14.05pt;width:.65pt;height:21.05pt;z-index:251875328" o:connectortype="straight">
            <v:stroke endarrow="block"/>
          </v:shape>
        </w:pic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83" type="#_x0000_t32" style="position:absolute;left:0;text-align:left;margin-left:297.15pt;margin-top:26.4pt;width:80.15pt;height:0;z-index:251878400" o:connectortype="straight">
            <v:stroke endarrow="block"/>
          </v:shape>
        </w:pic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84" type="#_x0000_t32" style="position:absolute;left:0;text-align:left;margin-left:261.9pt;margin-top:14.15pt;width:0;height:50.9pt;z-index:251879424" o:connectortype="straight">
            <v:stroke endarrow="block"/>
          </v:shape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shape id="_x0000_s1281" type="#_x0000_t32" style="position:absolute;left:0;text-align:left;margin-left:418.8pt;margin-top:18.2pt;width:0;height:54.35pt;z-index:251876352" o:connectortype="straight">
            <v:stroke endarrow="block"/>
          </v:shape>
        </w:pic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roundrect id="_x0000_s1274" style="position:absolute;left:0;text-align:left;margin-left:33.45pt;margin-top:16.2pt;width:148.5pt;height:192.75pt;z-index:251870208" arcsize="10923f">
            <v:textbox>
              <w:txbxContent>
                <w:p w:rsidR="00A41A46" w:rsidRPr="00A41A46" w:rsidRDefault="00A41A46" w:rsidP="00A41A46">
                  <w:pPr>
                    <w:widowControl/>
                    <w:rPr>
                      <w:b/>
                    </w:rPr>
                  </w:pPr>
                  <w:r w:rsidRPr="00A41A46">
                    <w:rPr>
                      <w:rFonts w:hint="eastAsia"/>
                      <w:b/>
                      <w:szCs w:val="21"/>
                    </w:rPr>
                    <w:t>设备维修机构</w:t>
                  </w:r>
                </w:p>
                <w:p w:rsidR="00A41A46" w:rsidRDefault="00A41A46" w:rsidP="00A41A46">
                  <w:pPr>
                    <w:widowControl/>
                    <w:jc w:val="center"/>
                    <w:rPr>
                      <w:b/>
                    </w:rPr>
                  </w:pPr>
                  <w:r w:rsidRPr="00A41A46">
                    <w:rPr>
                      <w:b/>
                      <w:noProof/>
                    </w:rPr>
                    <w:drawing>
                      <wp:inline distT="0" distB="0" distL="0" distR="0" wp14:anchorId="2E0C5E22" wp14:editId="2B83FECB">
                        <wp:extent cx="862330" cy="362585"/>
                        <wp:effectExtent l="0" t="0" r="0" b="0"/>
                        <wp:docPr id="58" name="图片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30" cy="36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1A46" w:rsidRDefault="00A41A46" w:rsidP="00A41A46">
                  <w:pPr>
                    <w:widowControl/>
                    <w:jc w:val="center"/>
                    <w:rPr>
                      <w:b/>
                    </w:rPr>
                  </w:pPr>
                </w:p>
                <w:p w:rsidR="00A41A46" w:rsidRDefault="00A41A46" w:rsidP="00A41A46">
                  <w:pPr>
                    <w:widowControl/>
                    <w:jc w:val="center"/>
                    <w:rPr>
                      <w:b/>
                    </w:rPr>
                  </w:pPr>
                  <w:r w:rsidRPr="00A41A46">
                    <w:rPr>
                      <w:b/>
                      <w:noProof/>
                    </w:rPr>
                    <w:drawing>
                      <wp:inline distT="0" distB="0" distL="0" distR="0" wp14:anchorId="01D26D51" wp14:editId="00B87F6A">
                        <wp:extent cx="862330" cy="509270"/>
                        <wp:effectExtent l="0" t="0" r="0" b="0"/>
                        <wp:docPr id="59" name="图片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30" cy="50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1A46" w:rsidRDefault="00A41A46" w:rsidP="00A41A46">
                  <w:pPr>
                    <w:widowControl/>
                    <w:jc w:val="center"/>
                    <w:rPr>
                      <w:b/>
                    </w:rPr>
                  </w:pPr>
                </w:p>
                <w:p w:rsidR="00A41A46" w:rsidRPr="00E20FF1" w:rsidRDefault="00A41A46" w:rsidP="00A41A46">
                  <w:pPr>
                    <w:widowControl/>
                    <w:jc w:val="center"/>
                    <w:rPr>
                      <w:b/>
                    </w:rPr>
                  </w:pPr>
                  <w:r w:rsidRPr="00A41A46">
                    <w:rPr>
                      <w:rFonts w:hint="eastAsia"/>
                      <w:b/>
                      <w:noProof/>
                    </w:rPr>
                    <w:drawing>
                      <wp:inline distT="0" distB="0" distL="0" distR="0" wp14:anchorId="40FCC7D2" wp14:editId="3C8AAA9C">
                        <wp:extent cx="862330" cy="509270"/>
                        <wp:effectExtent l="0" t="0" r="0" b="0"/>
                        <wp:docPr id="60" name="图片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30" cy="50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roundrect id="_x0000_s1276" style="position:absolute;left:0;text-align:left;margin-left:345.9pt;margin-top:10.1pt;width:148.5pt;height:98.3pt;z-index:251872256" arcsize="10923f">
            <v:textbox>
              <w:txbxContent>
                <w:p w:rsidR="00381AA9" w:rsidRPr="00A41A46" w:rsidRDefault="00381AA9" w:rsidP="00A41A46">
                  <w:pPr>
                    <w:widowControl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总</w:t>
                  </w:r>
                  <w:r>
                    <w:rPr>
                      <w:b/>
                      <w:szCs w:val="21"/>
                    </w:rPr>
                    <w:t>经理</w:t>
                  </w:r>
                </w:p>
                <w:p w:rsidR="00381AA9" w:rsidRPr="00E20FF1" w:rsidRDefault="00381AA9" w:rsidP="00381AA9">
                  <w:pPr>
                    <w:widowControl/>
                    <w:jc w:val="center"/>
                    <w:rPr>
                      <w:b/>
                    </w:rPr>
                  </w:pPr>
                  <w:r w:rsidRPr="00381AA9">
                    <w:rPr>
                      <w:rFonts w:hint="eastAsia"/>
                      <w:b/>
                      <w:noProof/>
                    </w:rPr>
                    <w:drawing>
                      <wp:inline distT="0" distB="0" distL="0" distR="0">
                        <wp:extent cx="1026795" cy="603885"/>
                        <wp:effectExtent l="0" t="0" r="0" b="0"/>
                        <wp:docPr id="186" name="图片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6795" cy="603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85" type="#_x0000_t32" style="position:absolute;left:0;text-align:left;margin-left:143pt;margin-top:24.4pt;width:82.85pt;height:0;flip:x;z-index:251880448" o:connectortype="straight">
            <v:stroke endarrow="block"/>
          </v:shape>
        </w:pic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91" type="#_x0000_t32" style="position:absolute;left:0;text-align:left;margin-left:262.55pt;margin-top:13.6pt;width:0;height:21.05pt;z-index:251886592" o:connectortype="straight">
            <v:stroke endarrow="block"/>
          </v:shape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shape id="_x0000_s1286" type="#_x0000_t32" style="position:absolute;left:0;text-align:left;margin-left:107pt;margin-top:8.85pt;width:0;height:19pt;z-index:251881472" o:connectortype="straight">
            <v:stroke endarrow="block"/>
          </v:shape>
        </w:pict>
      </w:r>
      <w:r>
        <w:rPr>
          <w:rFonts w:ascii="黑体" w:eastAsia="黑体" w:hAnsi="黑体"/>
          <w:b/>
          <w:noProof/>
          <w:sz w:val="30"/>
          <w:szCs w:val="30"/>
        </w:rPr>
        <w:pict>
          <v:shape id="_x0000_s1282" type="#_x0000_t32" style="position:absolute;left:0;text-align:left;margin-left:298.55pt;margin-top:1.35pt;width:81.5pt;height:.05pt;flip:x;z-index:251877376" o:connectortype="straight">
            <v:stroke endarrow="block"/>
          </v:shape>
        </w:pic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92" type="#_x0000_t32" style="position:absolute;left:0;text-align:left;margin-left:263.9pt;margin-top:30.6pt;width:0;height:19.7pt;z-index:251887616" o:connectortype="straight">
            <v:stroke endarrow="block"/>
          </v:shape>
        </w:pic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87" type="#_x0000_t32" style="position:absolute;left:0;text-align:left;margin-left:105.6pt;margin-top:8.25pt;width:0;height:21.75pt;z-index:251882496" o:connectortype="straight">
            <v:stroke endarrow="block"/>
          </v:shape>
        </w:pict>
      </w:r>
    </w:p>
    <w:p w:rsidR="001A42F4" w:rsidRDefault="00584827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pict>
          <v:shape id="_x0000_s1293" type="#_x0000_t32" style="position:absolute;left:0;text-align:left;margin-left:263.9pt;margin-top:13.7pt;width:0;height:23.8pt;z-index:251888640" o:connectortype="straight">
            <v:stroke endarrow="block"/>
          </v:shape>
        </w:pict>
      </w:r>
    </w:p>
    <w:p w:rsidR="001A42F4" w:rsidRDefault="001A42F4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1A42F4" w:rsidRPr="001A42F4" w:rsidRDefault="001A42F4" w:rsidP="001A42F4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:rsidR="001A42F4" w:rsidRPr="00794D62" w:rsidRDefault="00794D62" w:rsidP="001A42F4">
      <w:pPr>
        <w:spacing w:line="360" w:lineRule="auto"/>
        <w:rPr>
          <w:rFonts w:ascii="黑体" w:eastAsia="黑体" w:hAnsi="黑体"/>
          <w:sz w:val="30"/>
          <w:szCs w:val="30"/>
        </w:rPr>
      </w:pPr>
      <w:r w:rsidRPr="00794D62">
        <w:rPr>
          <w:rFonts w:ascii="黑体" w:eastAsia="黑体" w:hAnsi="黑体" w:hint="eastAsia"/>
          <w:sz w:val="30"/>
          <w:szCs w:val="30"/>
        </w:rPr>
        <w:t>相关</w:t>
      </w:r>
      <w:r w:rsidRPr="00794D62">
        <w:rPr>
          <w:rFonts w:ascii="黑体" w:eastAsia="黑体" w:hAnsi="黑体"/>
          <w:sz w:val="30"/>
          <w:szCs w:val="30"/>
        </w:rPr>
        <w:t>制度</w:t>
      </w:r>
      <w:r w:rsidRPr="00794D62">
        <w:rPr>
          <w:rFonts w:ascii="黑体" w:eastAsia="黑体" w:hAnsi="黑体" w:hint="eastAsia"/>
          <w:sz w:val="30"/>
          <w:szCs w:val="30"/>
        </w:rPr>
        <w:t>：</w:t>
      </w:r>
      <w:r w:rsidRPr="00794D62">
        <w:rPr>
          <w:rFonts w:ascii="黑体" w:eastAsia="黑体" w:hAnsi="黑体"/>
          <w:sz w:val="30"/>
          <w:szCs w:val="30"/>
        </w:rPr>
        <w:t>办公设备维修制度</w:t>
      </w:r>
    </w:p>
    <w:p w:rsidR="00ED5CE6" w:rsidRDefault="00ED5CE6" w:rsidP="001232F4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1232F4">
        <w:rPr>
          <w:rFonts w:ascii="微软雅黑" w:eastAsia="微软雅黑" w:hAnsi="微软雅黑" w:hint="eastAsia"/>
          <w:b/>
          <w:sz w:val="30"/>
          <w:szCs w:val="30"/>
        </w:rPr>
        <w:lastRenderedPageBreak/>
        <w:t>办公设备报废流程</w:t>
      </w:r>
    </w:p>
    <w:p w:rsidR="001232F4" w:rsidRDefault="001232F4" w:rsidP="001232F4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工</w:t>
      </w:r>
      <w:r>
        <w:rPr>
          <w:rFonts w:ascii="微软雅黑" w:eastAsia="微软雅黑" w:hAnsi="微软雅黑"/>
          <w:b/>
          <w:sz w:val="30"/>
          <w:szCs w:val="30"/>
        </w:rPr>
        <w:t>作程序</w:t>
      </w:r>
    </w:p>
    <w:p w:rsidR="001232F4" w:rsidRDefault="00584827" w:rsidP="001232F4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roundrect id="_x0000_s1294" style="position:absolute;left:0;text-align:left;margin-left:164.3pt;margin-top:14.1pt;width:135.85pt;height:579.45pt;z-index:251889664" arcsize="10923f">
            <v:textbox style="mso-next-textbox:#_x0000_s1294">
              <w:txbxContent>
                <w:p w:rsidR="001232F4" w:rsidRDefault="001232F4" w:rsidP="001232F4">
                  <w:pPr>
                    <w:rPr>
                      <w:b/>
                    </w:rPr>
                  </w:pPr>
                  <w:r w:rsidRPr="00C60CB7">
                    <w:rPr>
                      <w:rFonts w:hint="eastAsia"/>
                      <w:b/>
                    </w:rPr>
                    <w:t>办公室</w:t>
                  </w:r>
                </w:p>
                <w:p w:rsidR="0076517B" w:rsidRDefault="0076517B" w:rsidP="001232F4">
                  <w:pPr>
                    <w:rPr>
                      <w:b/>
                    </w:rPr>
                  </w:pPr>
                </w:p>
                <w:p w:rsidR="0076517B" w:rsidRDefault="0076517B" w:rsidP="001232F4">
                  <w:pPr>
                    <w:rPr>
                      <w:b/>
                    </w:rPr>
                  </w:pPr>
                </w:p>
                <w:p w:rsidR="0076517B" w:rsidRDefault="0076517B" w:rsidP="001232F4">
                  <w:pPr>
                    <w:rPr>
                      <w:b/>
                    </w:rPr>
                  </w:pPr>
                </w:p>
                <w:p w:rsidR="0076517B" w:rsidRPr="00C60CB7" w:rsidRDefault="0076517B" w:rsidP="001232F4">
                  <w:pPr>
                    <w:rPr>
                      <w:b/>
                    </w:rPr>
                  </w:pPr>
                </w:p>
                <w:p w:rsidR="001232F4" w:rsidRDefault="001232F4" w:rsidP="001232F4">
                  <w:pPr>
                    <w:jc w:val="center"/>
                  </w:pPr>
                  <w:r w:rsidRPr="001232F4">
                    <w:rPr>
                      <w:noProof/>
                    </w:rPr>
                    <w:drawing>
                      <wp:inline distT="0" distB="0" distL="0" distR="0">
                        <wp:extent cx="948690" cy="526415"/>
                        <wp:effectExtent l="0" t="0" r="0" b="0"/>
                        <wp:docPr id="226" name="图片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526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32F4" w:rsidRDefault="001232F4" w:rsidP="001232F4">
                  <w:pPr>
                    <w:jc w:val="center"/>
                  </w:pPr>
                </w:p>
                <w:p w:rsidR="001232F4" w:rsidRDefault="001232F4" w:rsidP="001232F4">
                  <w:pPr>
                    <w:jc w:val="center"/>
                  </w:pPr>
                  <w:r w:rsidRPr="001232F4">
                    <w:rPr>
                      <w:noProof/>
                    </w:rPr>
                    <w:drawing>
                      <wp:inline distT="0" distB="0" distL="0" distR="0">
                        <wp:extent cx="948690" cy="526415"/>
                        <wp:effectExtent l="0" t="0" r="0" b="0"/>
                        <wp:docPr id="227" name="图片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526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32F4" w:rsidRDefault="002A4148" w:rsidP="001232F4">
                  <w:pPr>
                    <w:jc w:val="center"/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是</w:t>
                  </w:r>
                </w:p>
                <w:p w:rsidR="002A4148" w:rsidRDefault="002A4148" w:rsidP="001232F4">
                  <w:pPr>
                    <w:jc w:val="center"/>
                  </w:pPr>
                </w:p>
                <w:p w:rsidR="001232F4" w:rsidRDefault="001232F4" w:rsidP="001232F4">
                  <w:pPr>
                    <w:jc w:val="center"/>
                  </w:pPr>
                  <w:r w:rsidRPr="001232F4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948690" cy="526415"/>
                        <wp:effectExtent l="0" t="0" r="0" b="0"/>
                        <wp:docPr id="228" name="图片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526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32F4" w:rsidRDefault="001232F4" w:rsidP="001232F4">
                  <w:pPr>
                    <w:jc w:val="center"/>
                  </w:pPr>
                </w:p>
                <w:p w:rsidR="004E7CD7" w:rsidRDefault="004E7CD7" w:rsidP="001232F4">
                  <w:pPr>
                    <w:jc w:val="center"/>
                  </w:pPr>
                </w:p>
                <w:p w:rsidR="004E7CD7" w:rsidRDefault="004E7CD7" w:rsidP="001232F4">
                  <w:pPr>
                    <w:jc w:val="center"/>
                  </w:pPr>
                </w:p>
                <w:p w:rsidR="001232F4" w:rsidRDefault="001232F4" w:rsidP="001232F4">
                  <w:pPr>
                    <w:jc w:val="center"/>
                  </w:pPr>
                  <w:r w:rsidRPr="001232F4">
                    <w:rPr>
                      <w:noProof/>
                    </w:rPr>
                    <w:drawing>
                      <wp:inline distT="0" distB="0" distL="0" distR="0">
                        <wp:extent cx="948690" cy="698500"/>
                        <wp:effectExtent l="0" t="0" r="0" b="0"/>
                        <wp:docPr id="229" name="图片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698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32F4" w:rsidRDefault="001232F4" w:rsidP="001232F4">
                  <w:pPr>
                    <w:jc w:val="center"/>
                  </w:pPr>
                </w:p>
                <w:p w:rsidR="001232F4" w:rsidRDefault="001232F4" w:rsidP="001232F4">
                  <w:pPr>
                    <w:jc w:val="center"/>
                  </w:pPr>
                  <w:r w:rsidRPr="001232F4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948690" cy="526415"/>
                        <wp:effectExtent l="0" t="0" r="0" b="0"/>
                        <wp:docPr id="230" name="图片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526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32F4" w:rsidRDefault="001232F4" w:rsidP="001232F4">
                  <w:pPr>
                    <w:jc w:val="center"/>
                  </w:pPr>
                </w:p>
                <w:p w:rsidR="001232F4" w:rsidRDefault="001232F4" w:rsidP="001232F4">
                  <w:pPr>
                    <w:jc w:val="center"/>
                  </w:pPr>
                  <w:r w:rsidRPr="001232F4">
                    <w:rPr>
                      <w:noProof/>
                    </w:rPr>
                    <w:drawing>
                      <wp:inline distT="0" distB="0" distL="0" distR="0">
                        <wp:extent cx="948690" cy="362585"/>
                        <wp:effectExtent l="0" t="0" r="0" b="0"/>
                        <wp:docPr id="231" name="图片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36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32F4" w:rsidRDefault="001232F4" w:rsidP="001232F4">
                  <w:pPr>
                    <w:jc w:val="center"/>
                  </w:pPr>
                </w:p>
                <w:p w:rsidR="001232F4" w:rsidRDefault="001232F4" w:rsidP="001232F4">
                  <w:pPr>
                    <w:jc w:val="center"/>
                  </w:pPr>
                  <w:r w:rsidRPr="00BA1D26">
                    <w:rPr>
                      <w:noProof/>
                    </w:rPr>
                    <w:drawing>
                      <wp:inline distT="0" distB="0" distL="0" distR="0" wp14:anchorId="55E84630" wp14:editId="4AD984E4">
                        <wp:extent cx="828040" cy="457200"/>
                        <wp:effectExtent l="0" t="0" r="0" b="0"/>
                        <wp:docPr id="225" name="图片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04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b/>
          <w:noProof/>
          <w:sz w:val="30"/>
          <w:szCs w:val="30"/>
        </w:rPr>
        <w:pict>
          <v:roundrect id="_x0000_s1295" style="position:absolute;left:0;text-align:left;margin-left:15.95pt;margin-top:16.4pt;width:130.45pt;height:153.5pt;z-index:251890688" arcsize="10923f">
            <v:textbox>
              <w:txbxContent>
                <w:p w:rsidR="0076517B" w:rsidRDefault="0076517B" w:rsidP="0076517B">
                  <w:pPr>
                    <w:widowControl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使用部</w:t>
                  </w:r>
                  <w:r>
                    <w:rPr>
                      <w:b/>
                      <w:szCs w:val="21"/>
                    </w:rPr>
                    <w:t>室</w:t>
                  </w:r>
                </w:p>
                <w:p w:rsidR="0076517B" w:rsidRDefault="0076517B" w:rsidP="0076517B">
                  <w:pPr>
                    <w:widowControl/>
                    <w:jc w:val="center"/>
                    <w:rPr>
                      <w:b/>
                    </w:rPr>
                  </w:pPr>
                  <w:r w:rsidRPr="0076517B">
                    <w:rPr>
                      <w:rFonts w:hint="eastAsia"/>
                      <w:b/>
                      <w:noProof/>
                    </w:rPr>
                    <w:drawing>
                      <wp:inline distT="0" distB="0" distL="0" distR="0">
                        <wp:extent cx="862330" cy="517525"/>
                        <wp:effectExtent l="0" t="0" r="0" b="0"/>
                        <wp:docPr id="269" name="图片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30" cy="51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517B" w:rsidRDefault="0076517B" w:rsidP="0076517B">
                  <w:pPr>
                    <w:widowControl/>
                    <w:rPr>
                      <w:b/>
                    </w:rPr>
                  </w:pPr>
                </w:p>
                <w:p w:rsidR="0076517B" w:rsidRPr="00E20FF1" w:rsidRDefault="0076517B" w:rsidP="0076517B">
                  <w:pPr>
                    <w:widowControl/>
                    <w:jc w:val="center"/>
                    <w:rPr>
                      <w:b/>
                    </w:rPr>
                  </w:pPr>
                  <w:r w:rsidRPr="0076517B">
                    <w:rPr>
                      <w:rFonts w:hint="eastAsia"/>
                      <w:b/>
                      <w:noProof/>
                    </w:rPr>
                    <w:drawing>
                      <wp:inline distT="0" distB="0" distL="0" distR="0">
                        <wp:extent cx="948690" cy="526415"/>
                        <wp:effectExtent l="0" t="0" r="0" b="0"/>
                        <wp:docPr id="270" name="图片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690" cy="526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1232F4" w:rsidRDefault="001232F4" w:rsidP="001232F4">
      <w:pPr>
        <w:rPr>
          <w:rFonts w:ascii="微软雅黑" w:eastAsia="微软雅黑" w:hAnsi="微软雅黑"/>
          <w:b/>
          <w:sz w:val="30"/>
          <w:szCs w:val="30"/>
        </w:rPr>
      </w:pP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312" type="#_x0000_t32" style="position:absolute;left:0;text-align:left;margin-left:79.15pt;margin-top:23.3pt;width:0;height:19pt;z-index:251908096" o:connectortype="straight">
            <v:stroke endarrow="block"/>
          </v:shape>
        </w:pict>
      </w: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296" type="#_x0000_t32" style="position:absolute;left:0;text-align:left;margin-left:117.15pt;margin-top:30.8pt;width:76.75pt;height:0;z-index:251891712" o:connectortype="straight">
            <v:stroke endarrow="block"/>
          </v:shape>
        </w:pict>
      </w: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308" type="#_x0000_t32" style="position:absolute;left:0;text-align:left;margin-left:228.55pt;margin-top:20.65pt;width:0;height:19.7pt;z-index:251904000" o:connectortype="straight">
            <v:stroke endarrow="block"/>
          </v:shape>
        </w:pict>
      </w:r>
      <w:r>
        <w:rPr>
          <w:rFonts w:ascii="微软雅黑" w:eastAsia="微软雅黑" w:hAnsi="微软雅黑"/>
          <w:b/>
          <w:noProof/>
          <w:sz w:val="30"/>
          <w:szCs w:val="30"/>
        </w:rPr>
        <w:pict>
          <v:roundrect id="_x0000_s1298" style="position:absolute;left:0;text-align:left;margin-left:316.45pt;margin-top:19.95pt;width:148.5pt;height:152.7pt;z-index:251893760" arcsize="10923f">
            <v:textbox style="mso-next-textbox:#_x0000_s1298">
              <w:txbxContent>
                <w:p w:rsidR="0076517B" w:rsidRPr="0076517B" w:rsidRDefault="0076517B" w:rsidP="0076517B">
                  <w:pPr>
                    <w:widowControl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分</w:t>
                  </w:r>
                  <w:r>
                    <w:rPr>
                      <w:b/>
                      <w:szCs w:val="21"/>
                    </w:rPr>
                    <w:t>管副总经理</w:t>
                  </w:r>
                </w:p>
                <w:p w:rsidR="0076517B" w:rsidRDefault="0076517B" w:rsidP="0076517B">
                  <w:pPr>
                    <w:widowControl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  <w:p w:rsidR="0076517B" w:rsidRDefault="0076517B" w:rsidP="0076517B">
                  <w:pPr>
                    <w:widowControl/>
                    <w:rPr>
                      <w:szCs w:val="21"/>
                    </w:rPr>
                  </w:pPr>
                </w:p>
                <w:p w:rsidR="0076517B" w:rsidRDefault="0076517B" w:rsidP="0076517B">
                  <w:pPr>
                    <w:widowControl/>
                    <w:rPr>
                      <w:szCs w:val="21"/>
                    </w:rPr>
                  </w:pPr>
                </w:p>
                <w:p w:rsidR="0076517B" w:rsidRDefault="0076517B" w:rsidP="0076517B">
                  <w:pPr>
                    <w:widowControl/>
                    <w:rPr>
                      <w:szCs w:val="21"/>
                    </w:rPr>
                  </w:pPr>
                </w:p>
                <w:p w:rsidR="0076517B" w:rsidRDefault="0076517B" w:rsidP="002A4148">
                  <w:pPr>
                    <w:widowControl/>
                    <w:jc w:val="center"/>
                    <w:rPr>
                      <w:szCs w:val="21"/>
                    </w:rPr>
                  </w:pPr>
                  <w:r w:rsidRPr="0076517B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931545" cy="612775"/>
                        <wp:effectExtent l="0" t="0" r="0" b="0"/>
                        <wp:docPr id="349" name="图片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1545" cy="612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rect id="_x0000_s1300" style="position:absolute;left:0;text-align:left;margin-left:378pt;margin-top:18pt;width:82.2pt;height:24.45pt;z-index:251895808">
            <v:textbox>
              <w:txbxContent>
                <w:p w:rsidR="0076517B" w:rsidRDefault="0076517B" w:rsidP="0076517B">
                  <w:pPr>
                    <w:ind w:left="315" w:hangingChars="150" w:hanging="315"/>
                  </w:pPr>
                  <w:r>
                    <w:rPr>
                      <w:rFonts w:hint="eastAsia"/>
                    </w:rPr>
                    <w:t>设备维修流程</w:t>
                  </w:r>
                </w:p>
                <w:p w:rsidR="0076517B" w:rsidRDefault="0076517B" w:rsidP="0076517B">
                  <w:pPr>
                    <w:ind w:left="315" w:hangingChars="150" w:hanging="315"/>
                  </w:pPr>
                </w:p>
                <w:p w:rsidR="0076517B" w:rsidRDefault="0076517B" w:rsidP="0076517B">
                  <w:pPr>
                    <w:ind w:left="315" w:hangingChars="150" w:hanging="315"/>
                  </w:pPr>
                </w:p>
                <w:p w:rsidR="0076517B" w:rsidRDefault="0076517B" w:rsidP="0076517B">
                  <w:pPr>
                    <w:ind w:left="315" w:hangingChars="150" w:hanging="315"/>
                  </w:pPr>
                </w:p>
                <w:p w:rsidR="0076517B" w:rsidRDefault="0076517B"/>
              </w:txbxContent>
            </v:textbox>
          </v:rect>
        </w:pict>
      </w: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299" type="#_x0000_t32" style="position:absolute;left:0;text-align:left;margin-left:270pt;margin-top:30.2pt;width:108pt;height:0;z-index:251894784" o:connectortype="straight">
            <v:stroke endarrow="block"/>
          </v:shape>
        </w:pict>
      </w: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307" type="#_x0000_t32" style="position:absolute;left:0;text-align:left;margin-left:229.9pt;margin-top:22.1pt;width:0;height:34.65pt;z-index:251902976" o:connectortype="straight">
            <v:stroke endarrow="block"/>
          </v:shape>
        </w:pict>
      </w:r>
    </w:p>
    <w:p w:rsidR="001232F4" w:rsidRDefault="001232F4" w:rsidP="001232F4">
      <w:pPr>
        <w:rPr>
          <w:rFonts w:ascii="微软雅黑" w:eastAsia="微软雅黑" w:hAnsi="微软雅黑"/>
          <w:b/>
          <w:sz w:val="30"/>
          <w:szCs w:val="30"/>
        </w:rPr>
      </w:pP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302" type="#_x0000_t32" style="position:absolute;left:0;text-align:left;margin-left:268.65pt;margin-top:14.7pt;width:84.9pt;height:0;z-index:251897856" o:connectortype="straight">
            <v:stroke endarrow="block"/>
          </v:shape>
        </w:pict>
      </w: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304" type="#_x0000_t32" style="position:absolute;left:0;text-align:left;margin-left:390.25pt;margin-top:6.6pt;width:0;height:48.2pt;z-index:251899904" o:connectortype="straight">
            <v:stroke endarrow="block"/>
          </v:shape>
        </w:pict>
      </w:r>
      <w:r>
        <w:rPr>
          <w:rFonts w:ascii="微软雅黑" w:eastAsia="微软雅黑" w:hAnsi="微软雅黑"/>
          <w:b/>
          <w:noProof/>
          <w:sz w:val="30"/>
          <w:szCs w:val="30"/>
        </w:rPr>
        <w:pict>
          <v:roundrect id="_x0000_s1303" style="position:absolute;left:0;text-align:left;margin-left:318.5pt;margin-top:24.95pt;width:148.5pt;height:98.3pt;z-index:251898880" arcsize="10923f">
            <v:textbox>
              <w:txbxContent>
                <w:p w:rsidR="004E7CD7" w:rsidRPr="00A41A46" w:rsidRDefault="004E7CD7" w:rsidP="004E7CD7">
                  <w:pPr>
                    <w:widowControl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总</w:t>
                  </w:r>
                  <w:r>
                    <w:rPr>
                      <w:b/>
                      <w:szCs w:val="21"/>
                    </w:rPr>
                    <w:t>经理</w:t>
                  </w:r>
                </w:p>
                <w:p w:rsidR="004E7CD7" w:rsidRPr="00E20FF1" w:rsidRDefault="004E7CD7" w:rsidP="004E7CD7">
                  <w:pPr>
                    <w:widowControl/>
                    <w:jc w:val="center"/>
                    <w:rPr>
                      <w:b/>
                    </w:rPr>
                  </w:pPr>
                  <w:r w:rsidRPr="00381AA9">
                    <w:rPr>
                      <w:rFonts w:hint="eastAsia"/>
                      <w:b/>
                      <w:noProof/>
                    </w:rPr>
                    <w:drawing>
                      <wp:inline distT="0" distB="0" distL="0" distR="0" wp14:anchorId="00185EBC" wp14:editId="41F6F5AA">
                        <wp:extent cx="1026795" cy="603885"/>
                        <wp:effectExtent l="0" t="0" r="0" b="0"/>
                        <wp:docPr id="348" name="图片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6795" cy="603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1232F4" w:rsidRDefault="001232F4" w:rsidP="001232F4">
      <w:pPr>
        <w:rPr>
          <w:rFonts w:ascii="微软雅黑" w:eastAsia="微软雅黑" w:hAnsi="微软雅黑"/>
          <w:b/>
          <w:sz w:val="30"/>
          <w:szCs w:val="30"/>
        </w:rPr>
      </w:pP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305" type="#_x0000_t32" style="position:absolute;left:0;text-align:left;margin-left:268.65pt;margin-top:17.55pt;width:79.45pt;height:0;flip:x;z-index:251900928" o:connectortype="straight">
            <v:stroke endarrow="block"/>
          </v:shape>
        </w:pict>
      </w: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309" type="#_x0000_t32" style="position:absolute;left:0;text-align:left;margin-left:228.55pt;margin-top:20.35pt;width:0;height:21.05pt;z-index:251905024" o:connectortype="straight">
            <v:stroke endarrow="block"/>
          </v:shape>
        </w:pict>
      </w:r>
    </w:p>
    <w:p w:rsidR="001232F4" w:rsidRDefault="001232F4" w:rsidP="001232F4">
      <w:pPr>
        <w:rPr>
          <w:rFonts w:ascii="微软雅黑" w:eastAsia="微软雅黑" w:hAnsi="微软雅黑"/>
          <w:b/>
          <w:sz w:val="30"/>
          <w:szCs w:val="30"/>
        </w:rPr>
      </w:pP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310" type="#_x0000_t32" style="position:absolute;left:0;text-align:left;margin-left:229.9pt;margin-top:21.1pt;width:0;height:20.4pt;z-index:251906048" o:connectortype="straight">
            <v:stroke endarrow="block"/>
          </v:shape>
        </w:pict>
      </w:r>
    </w:p>
    <w:p w:rsidR="001232F4" w:rsidRDefault="001232F4" w:rsidP="001232F4">
      <w:pPr>
        <w:rPr>
          <w:rFonts w:ascii="微软雅黑" w:eastAsia="微软雅黑" w:hAnsi="微软雅黑"/>
          <w:b/>
          <w:sz w:val="30"/>
          <w:szCs w:val="30"/>
        </w:rPr>
      </w:pPr>
    </w:p>
    <w:p w:rsidR="001232F4" w:rsidRDefault="00584827" w:rsidP="001232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noProof/>
          <w:sz w:val="30"/>
          <w:szCs w:val="30"/>
        </w:rPr>
        <w:pict>
          <v:shape id="_x0000_s1311" type="#_x0000_t32" style="position:absolute;left:0;text-align:left;margin-left:228.55pt;margin-top:6.95pt;width:0;height:21.05pt;z-index:251907072" o:connectortype="straight">
            <v:stroke endarrow="block"/>
          </v:shape>
        </w:pict>
      </w:r>
    </w:p>
    <w:p w:rsidR="001232F4" w:rsidRDefault="001232F4" w:rsidP="001232F4">
      <w:pPr>
        <w:rPr>
          <w:rFonts w:ascii="微软雅黑" w:eastAsia="微软雅黑" w:hAnsi="微软雅黑"/>
          <w:b/>
          <w:sz w:val="30"/>
          <w:szCs w:val="30"/>
        </w:rPr>
      </w:pPr>
    </w:p>
    <w:p w:rsidR="001232F4" w:rsidRDefault="001232F4" w:rsidP="001232F4">
      <w:pPr>
        <w:rPr>
          <w:rFonts w:ascii="微软雅黑" w:eastAsia="微软雅黑" w:hAnsi="微软雅黑"/>
          <w:b/>
          <w:sz w:val="30"/>
          <w:szCs w:val="30"/>
        </w:rPr>
      </w:pPr>
    </w:p>
    <w:p w:rsidR="0048468B" w:rsidRPr="0051020D" w:rsidRDefault="00E656DA" w:rsidP="0051020D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 w:rsidRPr="00794D62">
        <w:rPr>
          <w:rFonts w:ascii="黑体" w:eastAsia="黑体" w:hAnsi="黑体" w:hint="eastAsia"/>
          <w:sz w:val="30"/>
          <w:szCs w:val="30"/>
        </w:rPr>
        <w:t>相关</w:t>
      </w:r>
      <w:r w:rsidRPr="00794D62">
        <w:rPr>
          <w:rFonts w:ascii="黑体" w:eastAsia="黑体" w:hAnsi="黑体"/>
          <w:sz w:val="30"/>
          <w:szCs w:val="30"/>
        </w:rPr>
        <w:t>制度</w:t>
      </w:r>
      <w:r w:rsidRPr="00794D62">
        <w:rPr>
          <w:rFonts w:ascii="黑体" w:eastAsia="黑体" w:hAnsi="黑体" w:hint="eastAsia"/>
          <w:sz w:val="30"/>
          <w:szCs w:val="30"/>
        </w:rPr>
        <w:t>：</w:t>
      </w:r>
      <w:r w:rsidRPr="00794D62">
        <w:rPr>
          <w:rFonts w:ascii="黑体" w:eastAsia="黑体" w:hAnsi="黑体"/>
          <w:sz w:val="30"/>
          <w:szCs w:val="30"/>
        </w:rPr>
        <w:t>办公设备</w:t>
      </w:r>
      <w:r w:rsidR="000B0B62">
        <w:rPr>
          <w:rFonts w:ascii="黑体" w:eastAsia="黑体" w:hAnsi="黑体" w:hint="eastAsia"/>
          <w:sz w:val="30"/>
          <w:szCs w:val="30"/>
        </w:rPr>
        <w:t>报</w:t>
      </w:r>
      <w:r w:rsidR="000538D8">
        <w:rPr>
          <w:rFonts w:ascii="黑体" w:eastAsia="黑体" w:hAnsi="黑体" w:hint="eastAsia"/>
          <w:sz w:val="30"/>
          <w:szCs w:val="30"/>
        </w:rPr>
        <w:t>废</w:t>
      </w:r>
      <w:r w:rsidR="000B0B62">
        <w:rPr>
          <w:rFonts w:ascii="黑体" w:eastAsia="黑体" w:hAnsi="黑体"/>
          <w:sz w:val="30"/>
          <w:szCs w:val="30"/>
        </w:rPr>
        <w:t>规定</w:t>
      </w:r>
      <w:bookmarkStart w:id="1" w:name="_GoBack"/>
      <w:bookmarkEnd w:id="1"/>
    </w:p>
    <w:sectPr w:rsidR="0048468B" w:rsidRPr="0051020D" w:rsidSect="00D61D2A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827" w:rsidRDefault="00584827" w:rsidP="00371884">
      <w:r>
        <w:separator/>
      </w:r>
    </w:p>
  </w:endnote>
  <w:endnote w:type="continuationSeparator" w:id="0">
    <w:p w:rsidR="00584827" w:rsidRDefault="00584827" w:rsidP="0037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Yahei Mono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98" w:rsidRDefault="0029009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7472"/>
      <w:docPartObj>
        <w:docPartGallery w:val="Page Numbers (Bottom of Page)"/>
        <w:docPartUnique/>
      </w:docPartObj>
    </w:sdtPr>
    <w:sdtEndPr/>
    <w:sdtContent>
      <w:p w:rsidR="00BD6FD2" w:rsidRDefault="006D1D6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20D" w:rsidRPr="0051020D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154685" w:rsidRDefault="0015468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98" w:rsidRDefault="0029009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827" w:rsidRDefault="00584827" w:rsidP="00371884">
      <w:r>
        <w:separator/>
      </w:r>
    </w:p>
  </w:footnote>
  <w:footnote w:type="continuationSeparator" w:id="0">
    <w:p w:rsidR="00584827" w:rsidRDefault="00584827" w:rsidP="00371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98" w:rsidRDefault="0029009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7A4" w:rsidRDefault="007767A4" w:rsidP="0029009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98" w:rsidRDefault="0029009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F93"/>
    <w:multiLevelType w:val="hybridMultilevel"/>
    <w:tmpl w:val="3EDE2BCA"/>
    <w:lvl w:ilvl="0" w:tplc="0834F428">
      <w:start w:val="4"/>
      <w:numFmt w:val="decimal"/>
      <w:lvlText w:val="第%1条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A6294"/>
    <w:multiLevelType w:val="hybridMultilevel"/>
    <w:tmpl w:val="DF101DC8"/>
    <w:lvl w:ilvl="0" w:tplc="F1B66A98">
      <w:start w:val="1"/>
      <w:numFmt w:val="decimal"/>
      <w:lvlText w:val="第%1条"/>
      <w:lvlJc w:val="left"/>
      <w:pPr>
        <w:ind w:left="1109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2A7390C"/>
    <w:multiLevelType w:val="hybridMultilevel"/>
    <w:tmpl w:val="4A58601A"/>
    <w:lvl w:ilvl="0" w:tplc="F4085D6C">
      <w:start w:val="1"/>
      <w:numFmt w:val="decimal"/>
      <w:lvlText w:val="第%1章"/>
      <w:lvlJc w:val="left"/>
      <w:pPr>
        <w:ind w:left="313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5" w:hanging="420"/>
      </w:pPr>
    </w:lvl>
    <w:lvl w:ilvl="2" w:tplc="0409001B" w:tentative="1">
      <w:start w:val="1"/>
      <w:numFmt w:val="lowerRoman"/>
      <w:lvlText w:val="%3."/>
      <w:lvlJc w:val="right"/>
      <w:pPr>
        <w:ind w:left="3555" w:hanging="420"/>
      </w:pPr>
    </w:lvl>
    <w:lvl w:ilvl="3" w:tplc="0409000F" w:tentative="1">
      <w:start w:val="1"/>
      <w:numFmt w:val="decimal"/>
      <w:lvlText w:val="%4."/>
      <w:lvlJc w:val="left"/>
      <w:pPr>
        <w:ind w:left="3975" w:hanging="420"/>
      </w:pPr>
    </w:lvl>
    <w:lvl w:ilvl="4" w:tplc="04090019" w:tentative="1">
      <w:start w:val="1"/>
      <w:numFmt w:val="lowerLetter"/>
      <w:lvlText w:val="%5)"/>
      <w:lvlJc w:val="left"/>
      <w:pPr>
        <w:ind w:left="4395" w:hanging="420"/>
      </w:pPr>
    </w:lvl>
    <w:lvl w:ilvl="5" w:tplc="0409001B" w:tentative="1">
      <w:start w:val="1"/>
      <w:numFmt w:val="lowerRoman"/>
      <w:lvlText w:val="%6."/>
      <w:lvlJc w:val="right"/>
      <w:pPr>
        <w:ind w:left="4815" w:hanging="420"/>
      </w:pPr>
    </w:lvl>
    <w:lvl w:ilvl="6" w:tplc="0409000F" w:tentative="1">
      <w:start w:val="1"/>
      <w:numFmt w:val="decimal"/>
      <w:lvlText w:val="%7."/>
      <w:lvlJc w:val="left"/>
      <w:pPr>
        <w:ind w:left="5235" w:hanging="420"/>
      </w:pPr>
    </w:lvl>
    <w:lvl w:ilvl="7" w:tplc="04090019" w:tentative="1">
      <w:start w:val="1"/>
      <w:numFmt w:val="lowerLetter"/>
      <w:lvlText w:val="%8)"/>
      <w:lvlJc w:val="left"/>
      <w:pPr>
        <w:ind w:left="5655" w:hanging="420"/>
      </w:pPr>
    </w:lvl>
    <w:lvl w:ilvl="8" w:tplc="0409001B" w:tentative="1">
      <w:start w:val="1"/>
      <w:numFmt w:val="lowerRoman"/>
      <w:lvlText w:val="%9."/>
      <w:lvlJc w:val="right"/>
      <w:pPr>
        <w:ind w:left="6075" w:hanging="420"/>
      </w:pPr>
    </w:lvl>
  </w:abstractNum>
  <w:abstractNum w:abstractNumId="3">
    <w:nsid w:val="143979ED"/>
    <w:multiLevelType w:val="hybridMultilevel"/>
    <w:tmpl w:val="77A0BC70"/>
    <w:lvl w:ilvl="0" w:tplc="283605CC">
      <w:start w:val="5"/>
      <w:numFmt w:val="decimal"/>
      <w:lvlText w:val="第%1条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4C264E"/>
    <w:multiLevelType w:val="hybridMultilevel"/>
    <w:tmpl w:val="56FA3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1B3BFE"/>
    <w:multiLevelType w:val="hybridMultilevel"/>
    <w:tmpl w:val="DD78EA96"/>
    <w:lvl w:ilvl="0" w:tplc="198A4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8A0DCF"/>
    <w:multiLevelType w:val="hybridMultilevel"/>
    <w:tmpl w:val="D1705576"/>
    <w:lvl w:ilvl="0" w:tplc="2A04587C">
      <w:start w:val="1"/>
      <w:numFmt w:val="decimal"/>
      <w:lvlText w:val="（%1）"/>
      <w:lvlJc w:val="left"/>
      <w:pPr>
        <w:ind w:left="1080" w:hanging="1080"/>
      </w:pPr>
      <w:rPr>
        <w:rFonts w:ascii="仿宋_GB2312" w:eastAsia="仿宋_GB2312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D94228"/>
    <w:multiLevelType w:val="hybridMultilevel"/>
    <w:tmpl w:val="67F6D13A"/>
    <w:lvl w:ilvl="0" w:tplc="0834F428">
      <w:start w:val="4"/>
      <w:numFmt w:val="decimal"/>
      <w:lvlText w:val="第%1条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03008C"/>
    <w:multiLevelType w:val="hybridMultilevel"/>
    <w:tmpl w:val="6144DD74"/>
    <w:lvl w:ilvl="0" w:tplc="283605CC">
      <w:start w:val="5"/>
      <w:numFmt w:val="decimal"/>
      <w:lvlText w:val="第%1条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8E46AF"/>
    <w:multiLevelType w:val="hybridMultilevel"/>
    <w:tmpl w:val="E1C283D6"/>
    <w:lvl w:ilvl="0" w:tplc="5D2E2182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0E3DD5"/>
    <w:multiLevelType w:val="hybridMultilevel"/>
    <w:tmpl w:val="A9EAE4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07626F"/>
    <w:multiLevelType w:val="hybridMultilevel"/>
    <w:tmpl w:val="18E43C2A"/>
    <w:lvl w:ilvl="0" w:tplc="283605CC">
      <w:start w:val="5"/>
      <w:numFmt w:val="decimal"/>
      <w:lvlText w:val="第%1条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3102CC"/>
    <w:multiLevelType w:val="hybridMultilevel"/>
    <w:tmpl w:val="1D48B73E"/>
    <w:lvl w:ilvl="0" w:tplc="F84E4AC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2E78EC"/>
    <w:multiLevelType w:val="hybridMultilevel"/>
    <w:tmpl w:val="E8F47586"/>
    <w:lvl w:ilvl="0" w:tplc="2FE606F8">
      <w:start w:val="1"/>
      <w:numFmt w:val="decimal"/>
      <w:lvlText w:val="第%1条"/>
      <w:lvlJc w:val="left"/>
      <w:pPr>
        <w:ind w:left="855" w:hanging="855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3F523F"/>
    <w:multiLevelType w:val="hybridMultilevel"/>
    <w:tmpl w:val="737259AC"/>
    <w:lvl w:ilvl="0" w:tplc="D884D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1E5109"/>
    <w:multiLevelType w:val="hybridMultilevel"/>
    <w:tmpl w:val="7BB66A0C"/>
    <w:lvl w:ilvl="0" w:tplc="61F6B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BE78AE"/>
    <w:multiLevelType w:val="hybridMultilevel"/>
    <w:tmpl w:val="69F2F27C"/>
    <w:lvl w:ilvl="0" w:tplc="3E909906">
      <w:start w:val="4"/>
      <w:numFmt w:val="decimal"/>
      <w:lvlText w:val="第%1条"/>
      <w:lvlJc w:val="left"/>
      <w:pPr>
        <w:ind w:left="855" w:hanging="855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6F16C7"/>
    <w:multiLevelType w:val="hybridMultilevel"/>
    <w:tmpl w:val="02583942"/>
    <w:lvl w:ilvl="0" w:tplc="00563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416BB4"/>
    <w:multiLevelType w:val="hybridMultilevel"/>
    <w:tmpl w:val="7FB4829E"/>
    <w:lvl w:ilvl="0" w:tplc="21C85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79284C"/>
    <w:multiLevelType w:val="hybridMultilevel"/>
    <w:tmpl w:val="71E019CA"/>
    <w:lvl w:ilvl="0" w:tplc="0834F428">
      <w:start w:val="4"/>
      <w:numFmt w:val="decimal"/>
      <w:lvlText w:val="第%1条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37317B"/>
    <w:multiLevelType w:val="hybridMultilevel"/>
    <w:tmpl w:val="02583942"/>
    <w:lvl w:ilvl="0" w:tplc="00563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D11D54"/>
    <w:multiLevelType w:val="multilevel"/>
    <w:tmpl w:val="98BCDE00"/>
    <w:lvl w:ilvl="0">
      <w:start w:val="12"/>
      <w:numFmt w:val="decimal"/>
      <w:lvlText w:val="%1"/>
      <w:lvlJc w:val="left"/>
      <w:pPr>
        <w:ind w:left="1020" w:hanging="10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20" w:hanging="10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/>
      </w:rPr>
    </w:lvl>
  </w:abstractNum>
  <w:abstractNum w:abstractNumId="22">
    <w:nsid w:val="728D587D"/>
    <w:multiLevelType w:val="hybridMultilevel"/>
    <w:tmpl w:val="62D2A9D6"/>
    <w:lvl w:ilvl="0" w:tplc="3FEE01F4">
      <w:start w:val="1"/>
      <w:numFmt w:val="decimal"/>
      <w:lvlText w:val="第%1条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1C05C6"/>
    <w:multiLevelType w:val="hybridMultilevel"/>
    <w:tmpl w:val="62F0EAB4"/>
    <w:lvl w:ilvl="0" w:tplc="283605CC">
      <w:start w:val="5"/>
      <w:numFmt w:val="decimal"/>
      <w:lvlText w:val="第%1条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A15273"/>
    <w:multiLevelType w:val="hybridMultilevel"/>
    <w:tmpl w:val="8604C0F8"/>
    <w:lvl w:ilvl="0" w:tplc="B6626C5C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16"/>
  </w:num>
  <w:num w:numId="5">
    <w:abstractNumId w:val="8"/>
  </w:num>
  <w:num w:numId="6">
    <w:abstractNumId w:val="7"/>
  </w:num>
  <w:num w:numId="7">
    <w:abstractNumId w:val="23"/>
  </w:num>
  <w:num w:numId="8">
    <w:abstractNumId w:val="17"/>
  </w:num>
  <w:num w:numId="9">
    <w:abstractNumId w:val="3"/>
  </w:num>
  <w:num w:numId="10">
    <w:abstractNumId w:val="11"/>
  </w:num>
  <w:num w:numId="11">
    <w:abstractNumId w:val="20"/>
  </w:num>
  <w:num w:numId="12">
    <w:abstractNumId w:val="4"/>
  </w:num>
  <w:num w:numId="13">
    <w:abstractNumId w:val="19"/>
  </w:num>
  <w:num w:numId="14">
    <w:abstractNumId w:val="15"/>
  </w:num>
  <w:num w:numId="15">
    <w:abstractNumId w:val="0"/>
  </w:num>
  <w:num w:numId="16">
    <w:abstractNumId w:val="1"/>
  </w:num>
  <w:num w:numId="17">
    <w:abstractNumId w:val="18"/>
  </w:num>
  <w:num w:numId="18">
    <w:abstractNumId w:val="22"/>
  </w:num>
  <w:num w:numId="19">
    <w:abstractNumId w:val="14"/>
  </w:num>
  <w:num w:numId="20">
    <w:abstractNumId w:val="12"/>
  </w:num>
  <w:num w:numId="21">
    <w:abstractNumId w:val="21"/>
  </w:num>
  <w:num w:numId="22">
    <w:abstractNumId w:val="9"/>
  </w:num>
  <w:num w:numId="23">
    <w:abstractNumId w:val="6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7782"/>
    <w:rsid w:val="00000DCE"/>
    <w:rsid w:val="000125D6"/>
    <w:rsid w:val="00027AF2"/>
    <w:rsid w:val="000538D8"/>
    <w:rsid w:val="0005444E"/>
    <w:rsid w:val="000611F6"/>
    <w:rsid w:val="00075033"/>
    <w:rsid w:val="00075260"/>
    <w:rsid w:val="0009333A"/>
    <w:rsid w:val="000A3C63"/>
    <w:rsid w:val="000B0B62"/>
    <w:rsid w:val="000C7CBA"/>
    <w:rsid w:val="000C7DF4"/>
    <w:rsid w:val="000D028E"/>
    <w:rsid w:val="000D2172"/>
    <w:rsid w:val="000D32E5"/>
    <w:rsid w:val="000D5E75"/>
    <w:rsid w:val="000D6218"/>
    <w:rsid w:val="00105427"/>
    <w:rsid w:val="00122EA3"/>
    <w:rsid w:val="001232F4"/>
    <w:rsid w:val="00124DF3"/>
    <w:rsid w:val="00126016"/>
    <w:rsid w:val="00130300"/>
    <w:rsid w:val="00133A1E"/>
    <w:rsid w:val="00143C54"/>
    <w:rsid w:val="00154685"/>
    <w:rsid w:val="0016340F"/>
    <w:rsid w:val="00170109"/>
    <w:rsid w:val="00173532"/>
    <w:rsid w:val="0018444D"/>
    <w:rsid w:val="00184878"/>
    <w:rsid w:val="00185DD9"/>
    <w:rsid w:val="001865CC"/>
    <w:rsid w:val="001921C9"/>
    <w:rsid w:val="001958E8"/>
    <w:rsid w:val="001A42F4"/>
    <w:rsid w:val="001C4FC7"/>
    <w:rsid w:val="001D457F"/>
    <w:rsid w:val="001E51EA"/>
    <w:rsid w:val="00217F4E"/>
    <w:rsid w:val="00220F38"/>
    <w:rsid w:val="00235D12"/>
    <w:rsid w:val="00242FA4"/>
    <w:rsid w:val="00247EA7"/>
    <w:rsid w:val="00253EBE"/>
    <w:rsid w:val="0027035A"/>
    <w:rsid w:val="002809D9"/>
    <w:rsid w:val="00282FF5"/>
    <w:rsid w:val="002877C3"/>
    <w:rsid w:val="00290098"/>
    <w:rsid w:val="00296193"/>
    <w:rsid w:val="002A4148"/>
    <w:rsid w:val="002B4FAD"/>
    <w:rsid w:val="002D2B13"/>
    <w:rsid w:val="002D7632"/>
    <w:rsid w:val="00313C88"/>
    <w:rsid w:val="003233D0"/>
    <w:rsid w:val="00325DA2"/>
    <w:rsid w:val="003341AA"/>
    <w:rsid w:val="00335027"/>
    <w:rsid w:val="003477E8"/>
    <w:rsid w:val="003619F3"/>
    <w:rsid w:val="00371884"/>
    <w:rsid w:val="00374F69"/>
    <w:rsid w:val="00381AA9"/>
    <w:rsid w:val="00386848"/>
    <w:rsid w:val="003A6E68"/>
    <w:rsid w:val="00412664"/>
    <w:rsid w:val="00427D58"/>
    <w:rsid w:val="00433124"/>
    <w:rsid w:val="00434C47"/>
    <w:rsid w:val="00451A22"/>
    <w:rsid w:val="00467747"/>
    <w:rsid w:val="00477FFD"/>
    <w:rsid w:val="0048168F"/>
    <w:rsid w:val="00482B35"/>
    <w:rsid w:val="0048468B"/>
    <w:rsid w:val="00486301"/>
    <w:rsid w:val="004A04E9"/>
    <w:rsid w:val="004A125D"/>
    <w:rsid w:val="004B5215"/>
    <w:rsid w:val="004C46FC"/>
    <w:rsid w:val="004D0025"/>
    <w:rsid w:val="004D2781"/>
    <w:rsid w:val="004E7CD7"/>
    <w:rsid w:val="004F2C86"/>
    <w:rsid w:val="0050519A"/>
    <w:rsid w:val="0051020D"/>
    <w:rsid w:val="00515136"/>
    <w:rsid w:val="00524DD5"/>
    <w:rsid w:val="005357C9"/>
    <w:rsid w:val="00583B70"/>
    <w:rsid w:val="00584827"/>
    <w:rsid w:val="00591EEA"/>
    <w:rsid w:val="00593EEE"/>
    <w:rsid w:val="005976FE"/>
    <w:rsid w:val="005B2EE4"/>
    <w:rsid w:val="005B50D1"/>
    <w:rsid w:val="005B6015"/>
    <w:rsid w:val="005C5E29"/>
    <w:rsid w:val="005E148E"/>
    <w:rsid w:val="005E5EFC"/>
    <w:rsid w:val="005F4FE7"/>
    <w:rsid w:val="00600A55"/>
    <w:rsid w:val="0060245E"/>
    <w:rsid w:val="006029F6"/>
    <w:rsid w:val="0061165A"/>
    <w:rsid w:val="00635AEC"/>
    <w:rsid w:val="00657F9C"/>
    <w:rsid w:val="00662A11"/>
    <w:rsid w:val="00684003"/>
    <w:rsid w:val="0069103B"/>
    <w:rsid w:val="006912A3"/>
    <w:rsid w:val="00694278"/>
    <w:rsid w:val="006979F3"/>
    <w:rsid w:val="006B6198"/>
    <w:rsid w:val="006C3E0F"/>
    <w:rsid w:val="006D1D66"/>
    <w:rsid w:val="006F6188"/>
    <w:rsid w:val="006F7E55"/>
    <w:rsid w:val="00722D26"/>
    <w:rsid w:val="007378D4"/>
    <w:rsid w:val="00741F92"/>
    <w:rsid w:val="00750551"/>
    <w:rsid w:val="00755397"/>
    <w:rsid w:val="00756687"/>
    <w:rsid w:val="007604C3"/>
    <w:rsid w:val="00761EF4"/>
    <w:rsid w:val="0076517B"/>
    <w:rsid w:val="007767A4"/>
    <w:rsid w:val="007874D3"/>
    <w:rsid w:val="007920CD"/>
    <w:rsid w:val="00794D62"/>
    <w:rsid w:val="007C13DB"/>
    <w:rsid w:val="007C4639"/>
    <w:rsid w:val="007C7178"/>
    <w:rsid w:val="0080275C"/>
    <w:rsid w:val="00806974"/>
    <w:rsid w:val="0082706B"/>
    <w:rsid w:val="00831DF0"/>
    <w:rsid w:val="00837782"/>
    <w:rsid w:val="00861898"/>
    <w:rsid w:val="00895AF1"/>
    <w:rsid w:val="00896C5F"/>
    <w:rsid w:val="008A2045"/>
    <w:rsid w:val="008D02D2"/>
    <w:rsid w:val="008D17E4"/>
    <w:rsid w:val="008F052F"/>
    <w:rsid w:val="008F1ABF"/>
    <w:rsid w:val="008F558F"/>
    <w:rsid w:val="009043FC"/>
    <w:rsid w:val="0092289E"/>
    <w:rsid w:val="00927F81"/>
    <w:rsid w:val="009455B0"/>
    <w:rsid w:val="00955B2E"/>
    <w:rsid w:val="00961E8B"/>
    <w:rsid w:val="00963D27"/>
    <w:rsid w:val="00970E37"/>
    <w:rsid w:val="0097223D"/>
    <w:rsid w:val="00981ECE"/>
    <w:rsid w:val="00983FA3"/>
    <w:rsid w:val="009848B5"/>
    <w:rsid w:val="0099778C"/>
    <w:rsid w:val="009A352D"/>
    <w:rsid w:val="009A4508"/>
    <w:rsid w:val="009A55F8"/>
    <w:rsid w:val="009A6CE5"/>
    <w:rsid w:val="009C0D7E"/>
    <w:rsid w:val="009C5EC3"/>
    <w:rsid w:val="009D6B65"/>
    <w:rsid w:val="009E04FF"/>
    <w:rsid w:val="009E557E"/>
    <w:rsid w:val="009F322D"/>
    <w:rsid w:val="00A040A2"/>
    <w:rsid w:val="00A044D0"/>
    <w:rsid w:val="00A120B2"/>
    <w:rsid w:val="00A16AF9"/>
    <w:rsid w:val="00A35B5A"/>
    <w:rsid w:val="00A41A46"/>
    <w:rsid w:val="00A4735C"/>
    <w:rsid w:val="00A73BE7"/>
    <w:rsid w:val="00A92305"/>
    <w:rsid w:val="00AB57E8"/>
    <w:rsid w:val="00AD1F49"/>
    <w:rsid w:val="00B01F2C"/>
    <w:rsid w:val="00B246AA"/>
    <w:rsid w:val="00B35ED5"/>
    <w:rsid w:val="00B453C3"/>
    <w:rsid w:val="00B75B53"/>
    <w:rsid w:val="00B80FAE"/>
    <w:rsid w:val="00B869DE"/>
    <w:rsid w:val="00BA1D26"/>
    <w:rsid w:val="00BA25AC"/>
    <w:rsid w:val="00BD6FD2"/>
    <w:rsid w:val="00BF2A80"/>
    <w:rsid w:val="00BF5F09"/>
    <w:rsid w:val="00C14106"/>
    <w:rsid w:val="00C1611B"/>
    <w:rsid w:val="00C5208D"/>
    <w:rsid w:val="00C62C42"/>
    <w:rsid w:val="00C6383B"/>
    <w:rsid w:val="00C84871"/>
    <w:rsid w:val="00C853FC"/>
    <w:rsid w:val="00C863DD"/>
    <w:rsid w:val="00C86565"/>
    <w:rsid w:val="00C91B25"/>
    <w:rsid w:val="00C91F44"/>
    <w:rsid w:val="00CD1C58"/>
    <w:rsid w:val="00CD3A84"/>
    <w:rsid w:val="00CD6E20"/>
    <w:rsid w:val="00CF4DA7"/>
    <w:rsid w:val="00CF7665"/>
    <w:rsid w:val="00D0140F"/>
    <w:rsid w:val="00D45077"/>
    <w:rsid w:val="00D61D2A"/>
    <w:rsid w:val="00D8210B"/>
    <w:rsid w:val="00D876B8"/>
    <w:rsid w:val="00D91ECE"/>
    <w:rsid w:val="00D91F22"/>
    <w:rsid w:val="00D93369"/>
    <w:rsid w:val="00DC6CC3"/>
    <w:rsid w:val="00DD344D"/>
    <w:rsid w:val="00DE5A5F"/>
    <w:rsid w:val="00E03169"/>
    <w:rsid w:val="00E03F4D"/>
    <w:rsid w:val="00E041D8"/>
    <w:rsid w:val="00E20804"/>
    <w:rsid w:val="00E20CFE"/>
    <w:rsid w:val="00E4099A"/>
    <w:rsid w:val="00E62DBF"/>
    <w:rsid w:val="00E656DA"/>
    <w:rsid w:val="00E71F28"/>
    <w:rsid w:val="00E90B31"/>
    <w:rsid w:val="00EA3E61"/>
    <w:rsid w:val="00EA473E"/>
    <w:rsid w:val="00EA6BB2"/>
    <w:rsid w:val="00ED1E97"/>
    <w:rsid w:val="00ED5CE6"/>
    <w:rsid w:val="00EE040E"/>
    <w:rsid w:val="00EE1ACA"/>
    <w:rsid w:val="00EF3B48"/>
    <w:rsid w:val="00EF4944"/>
    <w:rsid w:val="00EF64BF"/>
    <w:rsid w:val="00F104C3"/>
    <w:rsid w:val="00F20CBC"/>
    <w:rsid w:val="00F2680D"/>
    <w:rsid w:val="00F36575"/>
    <w:rsid w:val="00F41628"/>
    <w:rsid w:val="00F43161"/>
    <w:rsid w:val="00F4489B"/>
    <w:rsid w:val="00F471E2"/>
    <w:rsid w:val="00F56F34"/>
    <w:rsid w:val="00F64436"/>
    <w:rsid w:val="00F6525E"/>
    <w:rsid w:val="00F6738E"/>
    <w:rsid w:val="00F723F6"/>
    <w:rsid w:val="00F744F2"/>
    <w:rsid w:val="00F86E10"/>
    <w:rsid w:val="00F93A00"/>
    <w:rsid w:val="00F95D2B"/>
    <w:rsid w:val="00FA233F"/>
    <w:rsid w:val="00FA393D"/>
    <w:rsid w:val="00FA444D"/>
    <w:rsid w:val="00FC159C"/>
    <w:rsid w:val="00FC2044"/>
    <w:rsid w:val="00FC6BDA"/>
    <w:rsid w:val="00FD7CA4"/>
    <w:rsid w:val="00FE4646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277"/>
        <o:r id="V:Rule2" type="connector" idref="#_x0000_s1302"/>
        <o:r id="V:Rule3" type="connector" idref="#_x0000_s1304"/>
        <o:r id="V:Rule4" type="connector" idref="#_x0000_s1314"/>
        <o:r id="V:Rule5" type="connector" idref="#_x0000_s1270"/>
        <o:r id="V:Rule6" type="connector" idref="#_x0000_s1307"/>
        <o:r id="V:Rule7" type="connector" idref="#_x0000_s1256"/>
        <o:r id="V:Rule8" type="connector" idref="#_x0000_s1269"/>
        <o:r id="V:Rule9" type="connector" idref="#_x0000_s1254"/>
        <o:r id="V:Rule10" type="connector" idref="#_x0000_s1305"/>
        <o:r id="V:Rule11" type="connector" idref="#_x0000_s1311"/>
        <o:r id="V:Rule12" type="connector" idref="#_x0000_s1280"/>
        <o:r id="V:Rule13" type="connector" idref="#_x0000_s1247"/>
        <o:r id="V:Rule14" type="connector" idref="#_x0000_s1281"/>
        <o:r id="V:Rule15" type="connector" idref="#_x0000_s1268"/>
        <o:r id="V:Rule16" type="connector" idref="#_x0000_s1246"/>
        <o:r id="V:Rule17" type="connector" idref="#_x0000_s1259"/>
        <o:r id="V:Rule18" type="connector" idref="#_x0000_s1310"/>
        <o:r id="V:Rule19" type="connector" idref="#_x0000_s1299"/>
        <o:r id="V:Rule20" type="connector" idref="#_x0000_s1266"/>
        <o:r id="V:Rule21" type="connector" idref="#_x0000_s1283"/>
        <o:r id="V:Rule22" type="connector" idref="#_x0000_s1308"/>
        <o:r id="V:Rule23" type="connector" idref="#_x0000_s1309"/>
        <o:r id="V:Rule24" type="connector" idref="#_x0000_s1052"/>
        <o:r id="V:Rule25" type="connector" idref="#_x0000_s1296"/>
        <o:r id="V:Rule26" type="connector" idref="#_x0000_s1282"/>
        <o:r id="V:Rule27" type="connector" idref="#_x0000_s1288"/>
        <o:r id="V:Rule28" type="connector" idref="#_x0000_s1054"/>
        <o:r id="V:Rule29" type="connector" idref="#_x0000_s1248"/>
        <o:r id="V:Rule30" type="connector" idref="#_x0000_s1065"/>
        <o:r id="V:Rule31" type="connector" idref="#_x0000_s1289"/>
        <o:r id="V:Rule32" type="connector" idref="#_x0000_s1240"/>
        <o:r id="V:Rule33" type="connector" idref="#_x0000_s1287"/>
        <o:r id="V:Rule34" type="connector" idref="#_x0000_s1241"/>
        <o:r id="V:Rule35" type="connector" idref="#_x0000_s1286"/>
        <o:r id="V:Rule36" type="connector" idref="#_x0000_s1312"/>
        <o:r id="V:Rule37" type="connector" idref="#_x0000_s1291"/>
        <o:r id="V:Rule38" type="connector" idref="#_x0000_s1265"/>
        <o:r id="V:Rule39" type="connector" idref="#_x0000_s1271"/>
        <o:r id="V:Rule40" type="connector" idref="#_x0000_s1290"/>
        <o:r id="V:Rule41" type="connector" idref="#_x0000_s1313"/>
        <o:r id="V:Rule42" type="connector" idref="#_x0000_s1260"/>
        <o:r id="V:Rule43" type="connector" idref="#_x0000_s1284"/>
        <o:r id="V:Rule44" type="connector" idref="#_x0000_s1292"/>
        <o:r id="V:Rule45" type="connector" idref="#_x0000_s1258"/>
        <o:r id="V:Rule46" type="connector" idref="#_x0000_s1249"/>
        <o:r id="V:Rule47" type="connector" idref="#_x0000_s1285"/>
        <o:r id="V:Rule48" type="connector" idref="#_x0000_s1293"/>
      </o:rules>
    </o:shapelayout>
  </w:shapeDefaults>
  <w:decimalSymbol w:val="."/>
  <w:listSeparator w:val=","/>
  <w15:docId w15:val="{265F68C9-4EE5-40EF-BC08-EBAE61EF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D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78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71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718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1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188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20F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0F38"/>
    <w:rPr>
      <w:sz w:val="18"/>
      <w:szCs w:val="18"/>
    </w:rPr>
  </w:style>
  <w:style w:type="table" w:styleId="a7">
    <w:name w:val="Table Grid"/>
    <w:basedOn w:val="a1"/>
    <w:uiPriority w:val="59"/>
    <w:rsid w:val="007767A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footer" Target="footer2.xml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0A1910-7BEE-472A-A804-AB1B1DE6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7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128</cp:revision>
  <cp:lastPrinted>2015-03-30T07:01:00Z</cp:lastPrinted>
  <dcterms:created xsi:type="dcterms:W3CDTF">2014-12-12T02:35:00Z</dcterms:created>
  <dcterms:modified xsi:type="dcterms:W3CDTF">2016-06-28T03:00:00Z</dcterms:modified>
</cp:coreProperties>
</file>